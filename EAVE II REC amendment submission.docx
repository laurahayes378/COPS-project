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E53A6" w14:textId="77777777" w:rsidR="001A0B4A" w:rsidRDefault="001A0B4A" w:rsidP="00E93EA6">
      <w:pPr>
        <w:rPr>
          <w:b/>
        </w:rPr>
      </w:pPr>
      <w:bookmarkStart w:id="0" w:name="_GoBack"/>
      <w:bookmarkEnd w:id="0"/>
    </w:p>
    <w:p w14:paraId="30D4E89D" w14:textId="274D0826" w:rsidR="001C6330" w:rsidRDefault="001A0B4A" w:rsidP="00E93EA6">
      <w:pPr>
        <w:rPr>
          <w:b/>
        </w:rPr>
      </w:pPr>
      <w:r>
        <w:rPr>
          <w:b/>
        </w:rPr>
        <w:t>PROJECT PROTOCOL</w:t>
      </w:r>
    </w:p>
    <w:p w14:paraId="43BC3BC0" w14:textId="77777777" w:rsidR="001A0B4A" w:rsidRDefault="001A0B4A" w:rsidP="00E93EA6">
      <w:pPr>
        <w:rPr>
          <w:b/>
        </w:rPr>
      </w:pPr>
    </w:p>
    <w:p w14:paraId="432D9AD3" w14:textId="77777777" w:rsidR="00D05CC8" w:rsidRPr="00E018FE" w:rsidRDefault="00D05CC8" w:rsidP="00E93EA6">
      <w:pPr>
        <w:rPr>
          <w:b/>
        </w:rPr>
      </w:pPr>
      <w:r w:rsidRPr="00E018FE">
        <w:rPr>
          <w:b/>
        </w:rPr>
        <w:t xml:space="preserve">1. </w:t>
      </w:r>
      <w:r>
        <w:rPr>
          <w:b/>
        </w:rPr>
        <w:t>PROJECT TITLE</w:t>
      </w:r>
    </w:p>
    <w:p w14:paraId="3570D4BA" w14:textId="2298665A" w:rsidR="00DF3998" w:rsidRDefault="00D05CC8" w:rsidP="00DF3998">
      <w:pPr>
        <w:rPr>
          <w:ins w:id="1" w:author="Colin Simpson" w:date="2020-03-25T08:39:00Z"/>
        </w:rPr>
      </w:pPr>
      <w:r w:rsidRPr="00FE6BAA">
        <w:t>E</w:t>
      </w:r>
      <w:ins w:id="2" w:author="Colin Simpson" w:date="2020-03-20T20:20:00Z">
        <w:r w:rsidR="00DE38AF">
          <w:t>A</w:t>
        </w:r>
      </w:ins>
      <w:del w:id="3" w:author="Colin Simpson" w:date="2020-03-20T20:20:00Z">
        <w:r w:rsidRPr="00FE6BAA" w:rsidDel="00DE38AF">
          <w:delText>a</w:delText>
        </w:r>
      </w:del>
      <w:r w:rsidRPr="00FE6BAA">
        <w:t xml:space="preserve">rly </w:t>
      </w:r>
      <w:del w:id="4" w:author="Colin Simpson" w:date="2020-03-20T20:20:00Z">
        <w:r w:rsidRPr="00FE6BAA" w:rsidDel="00DE38AF">
          <w:delText xml:space="preserve">estimation of </w:delText>
        </w:r>
      </w:del>
      <w:r w:rsidRPr="00FE6BAA">
        <w:t>pandemic</w:t>
      </w:r>
      <w:ins w:id="5" w:author="Colin Simpson" w:date="2020-03-20T20:20:00Z">
        <w:r w:rsidR="00DE38AF">
          <w:t xml:space="preserve"> evaluation</w:t>
        </w:r>
      </w:ins>
      <w:r w:rsidRPr="00FE6BAA">
        <w:t xml:space="preserve"> </w:t>
      </w:r>
      <w:del w:id="6" w:author="Colin Simpson" w:date="2020-03-20T15:36:00Z">
        <w:r w:rsidRPr="00FE6BAA" w:rsidDel="009072C8">
          <w:delText xml:space="preserve">influenza </w:delText>
        </w:r>
      </w:del>
      <w:del w:id="7" w:author="Colin Simpson" w:date="2020-03-20T20:20:00Z">
        <w:r w:rsidRPr="00FE6BAA" w:rsidDel="00DE38AF">
          <w:delText xml:space="preserve">Antiviral and Vaccine Effectiveness </w:delText>
        </w:r>
      </w:del>
      <w:ins w:id="8" w:author="Colin Simpson" w:date="2020-03-20T15:37:00Z">
        <w:r w:rsidR="009072C8">
          <w:t>and enhanced sur</w:t>
        </w:r>
      </w:ins>
      <w:ins w:id="9" w:author="Colin Simpson" w:date="2020-03-20T20:20:00Z">
        <w:r w:rsidR="00DE38AF">
          <w:t>V</w:t>
        </w:r>
      </w:ins>
      <w:ins w:id="10" w:author="Colin Simpson" w:date="2020-03-20T15:37:00Z">
        <w:r w:rsidR="009072C8">
          <w:t>eillanc</w:t>
        </w:r>
      </w:ins>
      <w:ins w:id="11" w:author="Colin Simpson" w:date="2020-03-20T20:20:00Z">
        <w:r w:rsidR="00DE38AF">
          <w:t>E</w:t>
        </w:r>
      </w:ins>
      <w:ins w:id="12" w:author="Colin Simpson" w:date="2020-03-20T15:37:00Z">
        <w:r w:rsidR="009072C8">
          <w:t xml:space="preserve"> </w:t>
        </w:r>
      </w:ins>
      <w:r w:rsidRPr="00FE6BAA">
        <w:t xml:space="preserve">(EAVE) - use of a unique </w:t>
      </w:r>
      <w:ins w:id="13" w:author="Colin Simpson" w:date="2020-03-20T20:20:00Z">
        <w:r w:rsidR="00DE38AF">
          <w:t xml:space="preserve">national </w:t>
        </w:r>
      </w:ins>
      <w:r w:rsidRPr="00FE6BAA">
        <w:t xml:space="preserve">community </w:t>
      </w:r>
      <w:del w:id="14" w:author="Colin Simpson" w:date="2020-03-20T20:20:00Z">
        <w:r w:rsidRPr="00FE6BAA" w:rsidDel="00DE38AF">
          <w:delText xml:space="preserve">and laboratory national </w:delText>
        </w:r>
      </w:del>
      <w:r w:rsidRPr="00FE6BAA">
        <w:t>linked dataset</w:t>
      </w:r>
      <w:del w:id="15" w:author="Colin Simpson" w:date="2020-03-20T20:20:00Z">
        <w:r w:rsidR="00DF3998" w:rsidDel="00DE38AF">
          <w:delText xml:space="preserve"> (11\46\23)</w:delText>
        </w:r>
      </w:del>
      <w:r w:rsidR="00DF3998">
        <w:t>.</w:t>
      </w:r>
    </w:p>
    <w:p w14:paraId="4B9B49DC" w14:textId="1F6D5B7C" w:rsidR="002179D6" w:rsidRDefault="002179D6" w:rsidP="00DF3998">
      <w:pPr>
        <w:rPr>
          <w:ins w:id="16" w:author="Colin Simpson" w:date="2020-03-25T08:39:00Z"/>
        </w:rPr>
      </w:pPr>
    </w:p>
    <w:p w14:paraId="415B605D" w14:textId="64E29469" w:rsidR="002179D6" w:rsidRDefault="002179D6" w:rsidP="00DF3998">
      <w:pPr>
        <w:rPr>
          <w:ins w:id="17" w:author="Colin Simpson" w:date="2020-03-25T08:43:00Z"/>
        </w:rPr>
      </w:pPr>
      <w:ins w:id="18" w:author="Colin Simpson" w:date="2020-03-25T08:39:00Z">
        <w:r w:rsidRPr="002179D6">
          <w:rPr>
            <w:b/>
            <w:bCs/>
            <w:rPrChange w:id="19" w:author="Colin Simpson" w:date="2020-03-25T08:39:00Z">
              <w:rPr/>
            </w:rPrChange>
          </w:rPr>
          <w:t>Authors</w:t>
        </w:r>
        <w:r>
          <w:rPr>
            <w:b/>
            <w:bCs/>
          </w:rPr>
          <w:t xml:space="preserve"> </w:t>
        </w:r>
        <w:r>
          <w:t>Simpson CR</w:t>
        </w:r>
      </w:ins>
      <w:ins w:id="20" w:author="Colin Simpson" w:date="2020-03-25T08:43:00Z">
        <w:r>
          <w:t>*</w:t>
        </w:r>
      </w:ins>
      <w:ins w:id="21" w:author="Colin Simpson" w:date="2020-03-25T08:44:00Z">
        <w:r>
          <w:t>1</w:t>
        </w:r>
      </w:ins>
      <w:ins w:id="22" w:author="Colin Simpson" w:date="2020-03-25T08:39:00Z">
        <w:r>
          <w:t>, Robertson C</w:t>
        </w:r>
      </w:ins>
      <w:ins w:id="23" w:author="Colin Simpson" w:date="2020-03-25T08:44:00Z">
        <w:r>
          <w:t>2</w:t>
        </w:r>
      </w:ins>
      <w:ins w:id="24" w:author="Colin Simpson" w:date="2020-03-25T08:39:00Z">
        <w:r>
          <w:t>, McMenamin J</w:t>
        </w:r>
      </w:ins>
      <w:ins w:id="25" w:author="Colin Simpson" w:date="2020-03-25T08:45:00Z">
        <w:r>
          <w:t>3</w:t>
        </w:r>
      </w:ins>
      <w:ins w:id="26" w:author="Colin Simpson" w:date="2020-03-25T08:39:00Z">
        <w:r>
          <w:t>, Va</w:t>
        </w:r>
      </w:ins>
      <w:ins w:id="27" w:author="Colin Simpson" w:date="2020-03-25T08:40:00Z">
        <w:r>
          <w:t>sileiou E</w:t>
        </w:r>
      </w:ins>
      <w:ins w:id="28" w:author="Colin Simpson" w:date="2020-03-25T08:45:00Z">
        <w:r>
          <w:t>1</w:t>
        </w:r>
      </w:ins>
      <w:ins w:id="29" w:author="Colin Simpson" w:date="2020-03-25T08:40:00Z">
        <w:r>
          <w:t>, Gunson R</w:t>
        </w:r>
      </w:ins>
      <w:ins w:id="30" w:author="Colin Simpson" w:date="2020-03-25T08:45:00Z">
        <w:r>
          <w:t>4</w:t>
        </w:r>
      </w:ins>
      <w:ins w:id="31" w:author="Colin Simpson" w:date="2020-03-25T08:40:00Z">
        <w:r>
          <w:t>, Sheikh A</w:t>
        </w:r>
      </w:ins>
      <w:ins w:id="32" w:author="Colin Simpson" w:date="2020-03-25T08:45:00Z">
        <w:r>
          <w:t>1</w:t>
        </w:r>
      </w:ins>
      <w:ins w:id="33" w:author="Colin Simpson" w:date="2020-03-25T08:40:00Z">
        <w:r>
          <w:t>.</w:t>
        </w:r>
      </w:ins>
    </w:p>
    <w:p w14:paraId="77EF7C74" w14:textId="39867636" w:rsidR="002179D6" w:rsidRDefault="002179D6" w:rsidP="00DF3998">
      <w:pPr>
        <w:rPr>
          <w:ins w:id="34" w:author="Colin Simpson" w:date="2020-03-25T08:43:00Z"/>
        </w:rPr>
      </w:pPr>
    </w:p>
    <w:p w14:paraId="7671CA0F" w14:textId="63647C60" w:rsidR="002179D6" w:rsidRDefault="002179D6" w:rsidP="00DF3998">
      <w:pPr>
        <w:rPr>
          <w:ins w:id="35" w:author="Colin Simpson" w:date="2020-03-25T08:45:00Z"/>
        </w:rPr>
      </w:pPr>
      <w:ins w:id="36" w:author="Colin Simpson" w:date="2020-03-25T08:44:00Z">
        <w:r>
          <w:t>*</w:t>
        </w:r>
      </w:ins>
      <w:ins w:id="37" w:author="Colin Simpson" w:date="2020-03-25T08:43:00Z">
        <w:r>
          <w:t>Chief Investigator</w:t>
        </w:r>
      </w:ins>
      <w:ins w:id="38" w:author="Colin Simpson" w:date="2020-03-25T08:44:00Z">
        <w:r>
          <w:t xml:space="preserve"> </w:t>
        </w:r>
      </w:ins>
    </w:p>
    <w:p w14:paraId="21045A53" w14:textId="3F09E7C3" w:rsidR="002179D6" w:rsidRDefault="002179D6" w:rsidP="00DF3998">
      <w:pPr>
        <w:rPr>
          <w:ins w:id="39" w:author="Colin Simpson" w:date="2020-03-25T08:45:00Z"/>
        </w:rPr>
      </w:pPr>
    </w:p>
    <w:p w14:paraId="7A0CF3DC" w14:textId="2CC074C6" w:rsidR="002179D6" w:rsidRDefault="002179D6" w:rsidP="002179D6">
      <w:pPr>
        <w:pStyle w:val="ListParagraph"/>
        <w:numPr>
          <w:ilvl w:val="0"/>
          <w:numId w:val="26"/>
        </w:numPr>
        <w:rPr>
          <w:ins w:id="40" w:author="Colin Simpson" w:date="2020-03-25T08:45:00Z"/>
        </w:rPr>
      </w:pPr>
      <w:ins w:id="41" w:author="Colin Simpson" w:date="2020-03-25T08:45:00Z">
        <w:r>
          <w:t>Usher Institute, University of Edinburgh</w:t>
        </w:r>
      </w:ins>
      <w:ins w:id="42" w:author="Colin Simpson" w:date="2020-03-25T08:46:00Z">
        <w:r>
          <w:t>, Edinburgh</w:t>
        </w:r>
      </w:ins>
    </w:p>
    <w:p w14:paraId="668CDBD9" w14:textId="252E6DFE" w:rsidR="002179D6" w:rsidRDefault="002179D6" w:rsidP="002179D6">
      <w:pPr>
        <w:pStyle w:val="ListParagraph"/>
        <w:numPr>
          <w:ilvl w:val="0"/>
          <w:numId w:val="26"/>
        </w:numPr>
        <w:rPr>
          <w:ins w:id="43" w:author="Colin Simpson" w:date="2020-03-25T08:45:00Z"/>
        </w:rPr>
      </w:pPr>
      <w:ins w:id="44" w:author="Colin Simpson" w:date="2020-03-25T08:45:00Z">
        <w:r>
          <w:t>Department of Maths and Statistics, Strathclyde University</w:t>
        </w:r>
      </w:ins>
      <w:ins w:id="45" w:author="Colin Simpson" w:date="2020-03-25T08:46:00Z">
        <w:r>
          <w:t>, Glasgow</w:t>
        </w:r>
      </w:ins>
    </w:p>
    <w:p w14:paraId="401F9052" w14:textId="5CC3863A" w:rsidR="002179D6" w:rsidRDefault="002179D6" w:rsidP="002179D6">
      <w:pPr>
        <w:pStyle w:val="ListParagraph"/>
        <w:numPr>
          <w:ilvl w:val="0"/>
          <w:numId w:val="26"/>
        </w:numPr>
        <w:rPr>
          <w:ins w:id="46" w:author="Colin Simpson" w:date="2020-03-25T08:45:00Z"/>
        </w:rPr>
      </w:pPr>
      <w:ins w:id="47" w:author="Colin Simpson" w:date="2020-03-25T08:45:00Z">
        <w:r>
          <w:t>Health Protection Scotland</w:t>
        </w:r>
      </w:ins>
      <w:ins w:id="48" w:author="Colin Simpson" w:date="2020-03-25T08:46:00Z">
        <w:r>
          <w:t>, Glasgow</w:t>
        </w:r>
      </w:ins>
    </w:p>
    <w:p w14:paraId="57EC0E7B" w14:textId="5869364F" w:rsidR="002179D6" w:rsidRPr="002179D6" w:rsidRDefault="002179D6">
      <w:pPr>
        <w:pStyle w:val="ListParagraph"/>
        <w:numPr>
          <w:ilvl w:val="0"/>
          <w:numId w:val="26"/>
        </w:numPr>
        <w:pPrChange w:id="49" w:author="Colin Simpson" w:date="2020-03-25T08:45:00Z">
          <w:pPr/>
        </w:pPrChange>
      </w:pPr>
      <w:ins w:id="50" w:author="Colin Simpson" w:date="2020-03-25T08:45:00Z">
        <w:r>
          <w:t>West of Scotland Spe</w:t>
        </w:r>
      </w:ins>
      <w:ins w:id="51" w:author="Colin Simpson" w:date="2020-03-25T08:46:00Z">
        <w:r>
          <w:t xml:space="preserve">cialist Viroligical Centre, Glasgow Royal Infirmary </w:t>
        </w:r>
      </w:ins>
    </w:p>
    <w:p w14:paraId="196A5039" w14:textId="1B516252" w:rsidR="00A22A8A" w:rsidRDefault="00A22A8A" w:rsidP="00E93EA6"/>
    <w:p w14:paraId="6171A23E" w14:textId="41D39F2F" w:rsidR="00D05CC8" w:rsidRPr="00531703" w:rsidRDefault="00DF3998" w:rsidP="00E93EA6">
      <w:r>
        <w:rPr>
          <w:b/>
        </w:rPr>
        <w:t>2</w:t>
      </w:r>
      <w:r w:rsidR="00D05CC8" w:rsidRPr="00E018FE">
        <w:rPr>
          <w:b/>
        </w:rPr>
        <w:t xml:space="preserve">. </w:t>
      </w:r>
      <w:r w:rsidR="00D05CC8">
        <w:rPr>
          <w:b/>
        </w:rPr>
        <w:t>PLANNED INVESTIGATION</w:t>
      </w:r>
      <w:r w:rsidR="00D05CC8" w:rsidRPr="00E018FE">
        <w:t xml:space="preserve"> </w:t>
      </w:r>
      <w:r w:rsidR="00D05CC8" w:rsidRPr="00E018FE">
        <w:br/>
      </w:r>
      <w:r>
        <w:rPr>
          <w:b/>
        </w:rPr>
        <w:t>2</w:t>
      </w:r>
      <w:r w:rsidR="00D05CC8" w:rsidRPr="00173427">
        <w:rPr>
          <w:b/>
        </w:rPr>
        <w:t>.1 Research objectives</w:t>
      </w:r>
      <w:r w:rsidR="00D05CC8" w:rsidRPr="00E018FE">
        <w:rPr>
          <w:b/>
        </w:rPr>
        <w:t xml:space="preserve"> </w:t>
      </w:r>
    </w:p>
    <w:p w14:paraId="5F6A0BEC" w14:textId="4C310A8E" w:rsidR="00D05CC8" w:rsidRDefault="00D05CC8" w:rsidP="00FE6BAA">
      <w:pPr>
        <w:jc w:val="both"/>
      </w:pPr>
      <w:r>
        <w:t>Building on prior work [1-3], we aim to enhance an approach used to determine effectiveness of the 2009 H1N1 influenza pandemic vaccine [2]. By linking primary care clinical, prescri</w:t>
      </w:r>
      <w:r w:rsidR="00A0139B">
        <w:t xml:space="preserve">bing and vaccination data from </w:t>
      </w:r>
      <w:del w:id="52" w:author="Colin Simpson" w:date="2020-03-18T23:19:00Z">
        <w:r w:rsidR="00A0139B" w:rsidDel="00E67C6A">
          <w:delText>4</w:delText>
        </w:r>
        <w:r w:rsidDel="00E67C6A">
          <w:delText xml:space="preserve">0 </w:delText>
        </w:r>
      </w:del>
      <w:ins w:id="53" w:author="Colin Simpson" w:date="2020-03-18T23:19:00Z">
        <w:r w:rsidR="00E67C6A">
          <w:t xml:space="preserve">250 (and potentially all) </w:t>
        </w:r>
      </w:ins>
      <w:del w:id="54" w:author="Colin Simpson" w:date="2020-03-18T23:19:00Z">
        <w:r w:rsidDel="00E67C6A">
          <w:delText xml:space="preserve">sentinel </w:delText>
        </w:r>
      </w:del>
      <w:r>
        <w:t>general practices to laboratory serology and swab information using a unique patient identifier the Community Health Index (CHI) number [HTA refs: 09/84/90] we will be able to determine once a new pandemic is underway:</w:t>
      </w:r>
    </w:p>
    <w:p w14:paraId="0258500E" w14:textId="77777777" w:rsidR="00D05CC8" w:rsidRDefault="00D05CC8" w:rsidP="00FE6BAA">
      <w:pPr>
        <w:jc w:val="both"/>
      </w:pPr>
    </w:p>
    <w:p w14:paraId="1103CB1B" w14:textId="4562962E" w:rsidR="00D05CC8" w:rsidRDefault="00D05CC8" w:rsidP="00D40A3A">
      <w:pPr>
        <w:numPr>
          <w:ilvl w:val="0"/>
          <w:numId w:val="24"/>
        </w:numPr>
        <w:jc w:val="both"/>
      </w:pPr>
      <w:r>
        <w:t>The uptake and effectiveness of any new pandemic</w:t>
      </w:r>
      <w:ins w:id="55" w:author="Colin Simpson" w:date="2020-03-18T23:19:00Z">
        <w:r w:rsidR="00E67C6A">
          <w:t xml:space="preserve"> (including COVID-19)</w:t>
        </w:r>
      </w:ins>
      <w:r>
        <w:t xml:space="preserve"> vaccine once available;</w:t>
      </w:r>
    </w:p>
    <w:p w14:paraId="5993901E" w14:textId="77777777" w:rsidR="00D05CC8" w:rsidRDefault="00D05CC8" w:rsidP="00D40A3A">
      <w:pPr>
        <w:ind w:left="720"/>
        <w:jc w:val="both"/>
      </w:pPr>
    </w:p>
    <w:p w14:paraId="0D0CC06B" w14:textId="77777777" w:rsidR="00D05CC8" w:rsidRDefault="00D05CC8" w:rsidP="00D40A3A">
      <w:pPr>
        <w:jc w:val="both"/>
      </w:pPr>
      <w:r>
        <w:t>and using already co</w:t>
      </w:r>
      <w:r w:rsidR="00AD5F73">
        <w:t>llected serological information and swab data:</w:t>
      </w:r>
    </w:p>
    <w:p w14:paraId="3D3E8377" w14:textId="77777777" w:rsidR="00D05CC8" w:rsidRDefault="00D05CC8" w:rsidP="008A2700">
      <w:pPr>
        <w:jc w:val="both"/>
      </w:pPr>
    </w:p>
    <w:p w14:paraId="224647B8" w14:textId="74473421" w:rsidR="00AD5F73" w:rsidRDefault="00AD5F73" w:rsidP="00AD5F73">
      <w:pPr>
        <w:numPr>
          <w:ilvl w:val="0"/>
          <w:numId w:val="24"/>
        </w:numPr>
        <w:jc w:val="both"/>
      </w:pPr>
      <w:r>
        <w:t>The existence of any protective effect provided by previous exposure to and vaccination from A/H1N1 pandemic or seasonal influenza</w:t>
      </w:r>
      <w:r w:rsidR="00801B90">
        <w:t>/identification of susceptible groups</w:t>
      </w:r>
      <w:ins w:id="56" w:author="Colin Simpson" w:date="2020-03-18T23:20:00Z">
        <w:r w:rsidR="00E67C6A">
          <w:t xml:space="preserve"> or other virus/vaccine exposures</w:t>
        </w:r>
      </w:ins>
      <w:r>
        <w:t>.</w:t>
      </w:r>
    </w:p>
    <w:p w14:paraId="7D3A2F5D" w14:textId="04812CE7" w:rsidR="00AD5F73" w:rsidRDefault="00AD5F73" w:rsidP="00AD5F73">
      <w:pPr>
        <w:numPr>
          <w:ilvl w:val="0"/>
          <w:numId w:val="24"/>
        </w:numPr>
        <w:jc w:val="both"/>
      </w:pPr>
      <w:r>
        <w:t>The attack rate of pandemic influenza</w:t>
      </w:r>
      <w:ins w:id="57" w:author="Colin Simpson" w:date="2020-03-18T23:20:00Z">
        <w:r w:rsidR="00E67C6A">
          <w:t>/COVID-19</w:t>
        </w:r>
      </w:ins>
      <w:r>
        <w:t>.</w:t>
      </w:r>
    </w:p>
    <w:p w14:paraId="3C37F49A" w14:textId="74C09AF1" w:rsidR="00AD5F73" w:rsidRDefault="00AD5F73" w:rsidP="00AD5F73">
      <w:pPr>
        <w:numPr>
          <w:ilvl w:val="0"/>
          <w:numId w:val="24"/>
        </w:numPr>
        <w:jc w:val="both"/>
        <w:rPr>
          <w:ins w:id="58" w:author="Colin Simpson" w:date="2020-03-18T23:30:00Z"/>
        </w:rPr>
      </w:pPr>
      <w:r>
        <w:t>The analysis of any protective effect conferred by antivirals</w:t>
      </w:r>
      <w:ins w:id="59" w:author="Colin Simpson" w:date="2020-03-18T23:20:00Z">
        <w:r w:rsidR="00E67C6A">
          <w:t xml:space="preserve"> and other therapies</w:t>
        </w:r>
      </w:ins>
    </w:p>
    <w:p w14:paraId="1C0516A6" w14:textId="2414C875" w:rsidR="0070013E" w:rsidRDefault="0070013E" w:rsidP="00AD5F73">
      <w:pPr>
        <w:numPr>
          <w:ilvl w:val="0"/>
          <w:numId w:val="24"/>
        </w:numPr>
        <w:jc w:val="both"/>
      </w:pPr>
      <w:ins w:id="60" w:author="Colin Simpson" w:date="2020-03-18T23:30:00Z">
        <w:r>
          <w:t xml:space="preserve">Other epidemiological </w:t>
        </w:r>
      </w:ins>
      <w:ins w:id="61" w:author="Colin Simpson" w:date="2020-03-18T23:31:00Z">
        <w:r>
          <w:t xml:space="preserve">questions required as </w:t>
        </w:r>
      </w:ins>
      <w:ins w:id="62" w:author="Colin Simpson" w:date="2020-03-20T20:06:00Z">
        <w:r w:rsidR="00AD04D1">
          <w:t>and when required</w:t>
        </w:r>
      </w:ins>
      <w:ins w:id="63" w:author="Colin Simpson" w:date="2020-03-18T23:31:00Z">
        <w:r>
          <w:t xml:space="preserve"> </w:t>
        </w:r>
      </w:ins>
      <w:ins w:id="64" w:author="Colin Simpson" w:date="2020-03-20T20:23:00Z">
        <w:r w:rsidR="005F7CD0">
          <w:t>during</w:t>
        </w:r>
      </w:ins>
      <w:ins w:id="65" w:author="Colin Simpson" w:date="2020-03-20T20:06:00Z">
        <w:r w:rsidR="00AD04D1">
          <w:t xml:space="preserve"> a</w:t>
        </w:r>
      </w:ins>
      <w:ins w:id="66" w:author="Colin Simpson" w:date="2020-03-18T23:31:00Z">
        <w:r>
          <w:t xml:space="preserve"> rapidly moving situation</w:t>
        </w:r>
      </w:ins>
      <w:ins w:id="67" w:author="Colin Simpson" w:date="2020-03-20T20:07:00Z">
        <w:r w:rsidR="00AD04D1">
          <w:t xml:space="preserve"> </w:t>
        </w:r>
      </w:ins>
    </w:p>
    <w:p w14:paraId="49AF8E7D" w14:textId="77777777" w:rsidR="00D05CC8" w:rsidRDefault="00D05CC8" w:rsidP="000355F2"/>
    <w:p w14:paraId="6EFA2361" w14:textId="706DDD74" w:rsidR="00D05CC8" w:rsidRPr="00173427" w:rsidRDefault="00DF3998" w:rsidP="00E93EA6">
      <w:pPr>
        <w:rPr>
          <w:b/>
        </w:rPr>
      </w:pPr>
      <w:r>
        <w:rPr>
          <w:b/>
        </w:rPr>
        <w:t>2</w:t>
      </w:r>
      <w:r w:rsidR="00D05CC8">
        <w:rPr>
          <w:b/>
        </w:rPr>
        <w:t xml:space="preserve">.2 </w:t>
      </w:r>
      <w:r w:rsidR="00D05CC8" w:rsidRPr="00173427">
        <w:rPr>
          <w:b/>
        </w:rPr>
        <w:t xml:space="preserve">Existing research </w:t>
      </w:r>
    </w:p>
    <w:p w14:paraId="0D2C3581" w14:textId="77777777" w:rsidR="00D05CC8" w:rsidRPr="0039140B" w:rsidRDefault="00D05CC8" w:rsidP="000E648C">
      <w:pPr>
        <w:autoSpaceDE w:val="0"/>
        <w:autoSpaceDN w:val="0"/>
        <w:adjustRightInd w:val="0"/>
        <w:jc w:val="both"/>
        <w:rPr>
          <w:color w:val="000000"/>
        </w:rPr>
      </w:pPr>
      <w:r>
        <w:rPr>
          <w:color w:val="000000"/>
        </w:rPr>
        <w:t>During the 20</w:t>
      </w:r>
      <w:r w:rsidRPr="008938F1">
        <w:rPr>
          <w:color w:val="000000"/>
          <w:vertAlign w:val="superscript"/>
        </w:rPr>
        <w:t>th</w:t>
      </w:r>
      <w:r>
        <w:rPr>
          <w:color w:val="000000"/>
        </w:rPr>
        <w:t xml:space="preserve"> and 21</w:t>
      </w:r>
      <w:r w:rsidRPr="008938F1">
        <w:rPr>
          <w:color w:val="000000"/>
          <w:vertAlign w:val="superscript"/>
        </w:rPr>
        <w:t>st</w:t>
      </w:r>
      <w:r>
        <w:rPr>
          <w:color w:val="000000"/>
        </w:rPr>
        <w:t xml:space="preserve"> centuries,</w:t>
      </w:r>
      <w:r w:rsidRPr="00302CA0">
        <w:rPr>
          <w:color w:val="000000"/>
        </w:rPr>
        <w:t xml:space="preserve"> there </w:t>
      </w:r>
      <w:r>
        <w:rPr>
          <w:color w:val="000000"/>
        </w:rPr>
        <w:t>have been four</w:t>
      </w:r>
      <w:r w:rsidRPr="00302CA0">
        <w:rPr>
          <w:color w:val="000000"/>
        </w:rPr>
        <w:t xml:space="preserve"> pandemics (global epidemics) of influenza (1918-1919, 1957-58, 1968-1969</w:t>
      </w:r>
      <w:r>
        <w:rPr>
          <w:color w:val="000000"/>
        </w:rPr>
        <w:t>, 2009</w:t>
      </w:r>
      <w:r w:rsidRPr="00302CA0">
        <w:rPr>
          <w:color w:val="000000"/>
        </w:rPr>
        <w:t xml:space="preserve">) producing very large numbers of clinical cases and </w:t>
      </w:r>
      <w:r>
        <w:rPr>
          <w:color w:val="000000"/>
        </w:rPr>
        <w:t xml:space="preserve">in the case of the first three, </w:t>
      </w:r>
      <w:r w:rsidRPr="00302CA0">
        <w:rPr>
          <w:color w:val="000000"/>
        </w:rPr>
        <w:t xml:space="preserve">large numbers of deaths </w:t>
      </w:r>
      <w:r>
        <w:rPr>
          <w:color w:val="000000"/>
        </w:rPr>
        <w:t xml:space="preserve">(with </w:t>
      </w:r>
      <w:r w:rsidRPr="00302CA0">
        <w:rPr>
          <w:color w:val="000000"/>
        </w:rPr>
        <w:t>an estimated 20-40 million, 1 million and 1 million deaths respectively)</w:t>
      </w:r>
      <w:r>
        <w:rPr>
          <w:color w:val="000000"/>
        </w:rPr>
        <w:t>. This was due to the population having</w:t>
      </w:r>
      <w:r w:rsidRPr="00302CA0">
        <w:rPr>
          <w:color w:val="000000"/>
        </w:rPr>
        <w:t xml:space="preserve"> little immunity to the novel influenza viruses involved (H1N1, H2N2, H3N2 respectively)</w:t>
      </w:r>
      <w:r w:rsidRPr="00F35973">
        <w:rPr>
          <w:color w:val="000000"/>
        </w:rPr>
        <w:t xml:space="preserve"> </w:t>
      </w:r>
      <w:r>
        <w:rPr>
          <w:color w:val="000000"/>
        </w:rPr>
        <w:t>[2]</w:t>
      </w:r>
      <w:r w:rsidRPr="00302CA0">
        <w:rPr>
          <w:color w:val="000000"/>
        </w:rPr>
        <w:t>.</w:t>
      </w:r>
      <w:r>
        <w:rPr>
          <w:color w:val="000000"/>
        </w:rPr>
        <w:t xml:space="preserve"> The lack of herd </w:t>
      </w:r>
      <w:r w:rsidRPr="00302CA0">
        <w:rPr>
          <w:color w:val="000000"/>
        </w:rPr>
        <w:t xml:space="preserve">immunity to the novel influenza viruses </w:t>
      </w:r>
      <w:r>
        <w:rPr>
          <w:color w:val="000000"/>
        </w:rPr>
        <w:t>implicated</w:t>
      </w:r>
      <w:r w:rsidRPr="00302CA0">
        <w:rPr>
          <w:color w:val="000000"/>
        </w:rPr>
        <w:t xml:space="preserve"> (</w:t>
      </w:r>
      <w:r>
        <w:rPr>
          <w:color w:val="000000"/>
        </w:rPr>
        <w:t xml:space="preserve">i.e. </w:t>
      </w:r>
      <w:r w:rsidRPr="00302CA0">
        <w:rPr>
          <w:color w:val="000000"/>
        </w:rPr>
        <w:t>H1N1, H2N2</w:t>
      </w:r>
      <w:r>
        <w:rPr>
          <w:color w:val="000000"/>
        </w:rPr>
        <w:t xml:space="preserve"> and H3N2) is believed to have been a key factor contributing to these very high numbers of deaths in the 20</w:t>
      </w:r>
      <w:r w:rsidRPr="00F556D6">
        <w:rPr>
          <w:color w:val="000000"/>
          <w:vertAlign w:val="superscript"/>
        </w:rPr>
        <w:t>th</w:t>
      </w:r>
      <w:r>
        <w:rPr>
          <w:color w:val="000000"/>
        </w:rPr>
        <w:t xml:space="preserve"> century</w:t>
      </w:r>
      <w:r w:rsidRPr="00302CA0">
        <w:rPr>
          <w:color w:val="000000"/>
        </w:rPr>
        <w:t xml:space="preserve"> </w:t>
      </w:r>
      <w:r>
        <w:rPr>
          <w:color w:val="000000"/>
        </w:rPr>
        <w:t>[1]</w:t>
      </w:r>
      <w:r w:rsidRPr="00302CA0">
        <w:rPr>
          <w:color w:val="000000"/>
        </w:rPr>
        <w:t>.</w:t>
      </w:r>
      <w:r>
        <w:rPr>
          <w:color w:val="000000"/>
        </w:rPr>
        <w:t xml:space="preserve"> The</w:t>
      </w:r>
      <w:r w:rsidRPr="00302CA0">
        <w:rPr>
          <w:color w:val="000000"/>
        </w:rPr>
        <w:t xml:space="preserve"> </w:t>
      </w:r>
      <w:r>
        <w:rPr>
          <w:color w:val="000000"/>
        </w:rPr>
        <w:t xml:space="preserve">influenza A subtype: </w:t>
      </w:r>
      <w:r w:rsidRPr="008C4CD1">
        <w:t>H1N1 virus</w:t>
      </w:r>
      <w:r>
        <w:t xml:space="preserve">, which emerged in Mexico in March 2009, [2] also produced a very large number of clinical cases with a third </w:t>
      </w:r>
      <w:r>
        <w:lastRenderedPageBreak/>
        <w:t>of the population being found to be infected by early 2010 [4</w:t>
      </w:r>
      <w:r>
        <w:rPr>
          <w:u w:color="262626"/>
          <w:lang w:val="en-US" w:eastAsia="en-US"/>
        </w:rPr>
        <w:t>]</w:t>
      </w:r>
      <w:r>
        <w:t>. Previous vaccination to seasonal influenza vaccine conferred little or no cross-reactivity antibody responses [5</w:t>
      </w:r>
      <w:r>
        <w:rPr>
          <w:bCs/>
          <w:lang w:val="en-US" w:eastAsia="en-US"/>
        </w:rPr>
        <w:t>]. Furthermore, persons under the age of 30 years were found to have little evidence of cross-reactivity to the pandemic virus, with a proportion of older adults having pre-existing antibodies.</w:t>
      </w:r>
    </w:p>
    <w:p w14:paraId="740D53AD" w14:textId="77777777" w:rsidR="00D05CC8" w:rsidRDefault="00D05CC8" w:rsidP="000E648C">
      <w:pPr>
        <w:autoSpaceDE w:val="0"/>
        <w:autoSpaceDN w:val="0"/>
        <w:adjustRightInd w:val="0"/>
        <w:jc w:val="both"/>
      </w:pPr>
    </w:p>
    <w:p w14:paraId="3E500E6E" w14:textId="62EC70FD" w:rsidR="00D05CC8" w:rsidRDefault="00D05CC8" w:rsidP="00656400">
      <w:pPr>
        <w:autoSpaceDE w:val="0"/>
        <w:autoSpaceDN w:val="0"/>
        <w:adjustRightInd w:val="0"/>
        <w:jc w:val="both"/>
        <w:rPr>
          <w:color w:val="000000"/>
        </w:rPr>
      </w:pPr>
      <w:r>
        <w:t xml:space="preserve">After the introduction of any new pandemic </w:t>
      </w:r>
      <w:r w:rsidRPr="00E018FE">
        <w:t>influenza</w:t>
      </w:r>
      <w:r>
        <w:t xml:space="preserve">, as well as frontline healthcare workers, any new </w:t>
      </w:r>
      <w:r w:rsidRPr="00E018FE">
        <w:t xml:space="preserve">vaccination will be targeted at those who are </w:t>
      </w:r>
      <w:r>
        <w:t xml:space="preserve">considered to be </w:t>
      </w:r>
      <w:r w:rsidRPr="00E018FE">
        <w:t xml:space="preserve">at increased risk of serious illness or death from influenza like illness </w:t>
      </w:r>
      <w:r>
        <w:t>i.e. those with a</w:t>
      </w:r>
      <w:r w:rsidRPr="00E018FE">
        <w:t>ny underlying medical conditions</w:t>
      </w:r>
      <w:r>
        <w:t>:</w:t>
      </w:r>
      <w:r w:rsidRPr="00E018FE">
        <w:t xml:space="preserve"> </w:t>
      </w:r>
      <w:r>
        <w:t xml:space="preserve">e.g </w:t>
      </w:r>
      <w:r w:rsidRPr="00E018FE">
        <w:t>chronic renal disease; immunosuppression resulting from disease or treatment; chronic heart disease</w:t>
      </w:r>
      <w:r>
        <w:t xml:space="preserve"> etc.</w:t>
      </w:r>
      <w:r w:rsidRPr="00E018FE">
        <w:t xml:space="preserve"> </w:t>
      </w:r>
      <w:r>
        <w:t xml:space="preserve">and also those that may lack herd immunity (cross-reactivity) from exposure to previous pandemics or vaccinations. These </w:t>
      </w:r>
      <w:r>
        <w:rPr>
          <w:color w:val="000000"/>
        </w:rPr>
        <w:t>national vaccination strategies have been shown to represent a potentially important approach to reduce both influenza-related illness and death, hence the considerable investment in this approach in many parts of the world. However, in the 2009 H1N1 pan</w:t>
      </w:r>
      <w:r w:rsidR="00101D3E">
        <w:rPr>
          <w:color w:val="000000"/>
        </w:rPr>
        <w:t>demic the earliest estimate of Vaccine E</w:t>
      </w:r>
      <w:r>
        <w:rPr>
          <w:color w:val="000000"/>
        </w:rPr>
        <w:t>ffectiveness (VE) in the UK was published in July 2010 [2] four months after the last case of influenza in that season (March 18</w:t>
      </w:r>
      <w:r w:rsidRPr="00BE6A54">
        <w:rPr>
          <w:color w:val="000000"/>
          <w:vertAlign w:val="superscript"/>
        </w:rPr>
        <w:t>th</w:t>
      </w:r>
      <w:r>
        <w:rPr>
          <w:color w:val="000000"/>
        </w:rPr>
        <w:t xml:space="preserve"> 2010 in Scotland) [6</w:t>
      </w:r>
      <w:r w:rsidRPr="00BE6A54">
        <w:rPr>
          <w:color w:val="000000"/>
        </w:rPr>
        <w:t>].</w:t>
      </w:r>
      <w:r>
        <w:rPr>
          <w:color w:val="000000"/>
        </w:rPr>
        <w:t xml:space="preserve"> Further VE estimates were published in 2011 [7-8].  Serology and data gathered in Scotland during 2009/10 also found that rates of immunisation for those most susceptible to serious influenza like illness were less than optimal. For instance, just one in four patients aged five to 50 years with serious underlying illnesses received monovalent </w:t>
      </w:r>
      <w:r w:rsidR="00BA60E9">
        <w:rPr>
          <w:color w:val="000000"/>
        </w:rPr>
        <w:t xml:space="preserve">H1N1/A </w:t>
      </w:r>
      <w:r>
        <w:rPr>
          <w:color w:val="000000"/>
        </w:rPr>
        <w:t xml:space="preserve">vaccine and an estimated 10,000 patients aged &gt;75 years with no underlying disease were issued the </w:t>
      </w:r>
      <w:r w:rsidR="00BA60E9">
        <w:rPr>
          <w:color w:val="000000"/>
        </w:rPr>
        <w:t xml:space="preserve">H1N1/A </w:t>
      </w:r>
      <w:r>
        <w:rPr>
          <w:color w:val="000000"/>
        </w:rPr>
        <w:t xml:space="preserve">vaccine in Scotland. Furthermore, the most socioeconomically deprived patients in Scotland were also </w:t>
      </w:r>
      <w:r w:rsidR="00BA60E9">
        <w:rPr>
          <w:color w:val="000000"/>
        </w:rPr>
        <w:t xml:space="preserve">found, after the first round of vaccinations, to be </w:t>
      </w:r>
      <w:r>
        <w:rPr>
          <w:color w:val="000000"/>
        </w:rPr>
        <w:t xml:space="preserve">more susceptible and were no more likely to receive the vaccine than the most affluent </w:t>
      </w:r>
      <w:r w:rsidR="00BA60E9">
        <w:rPr>
          <w:color w:val="000000"/>
        </w:rPr>
        <w:t xml:space="preserve">people </w:t>
      </w:r>
      <w:r>
        <w:rPr>
          <w:color w:val="000000"/>
        </w:rPr>
        <w:t xml:space="preserve">[4]. </w:t>
      </w:r>
    </w:p>
    <w:p w14:paraId="20467219" w14:textId="77777777" w:rsidR="00D05CC8" w:rsidRDefault="00D05CC8" w:rsidP="000355F2">
      <w:pPr>
        <w:jc w:val="both"/>
        <w:rPr>
          <w:color w:val="000000"/>
        </w:rPr>
      </w:pPr>
    </w:p>
    <w:p w14:paraId="4993DE48" w14:textId="3DA51A82" w:rsidR="00D05CC8" w:rsidRPr="00173427" w:rsidRDefault="00DF3998" w:rsidP="00E93EA6">
      <w:pPr>
        <w:rPr>
          <w:b/>
        </w:rPr>
      </w:pPr>
      <w:r>
        <w:rPr>
          <w:b/>
        </w:rPr>
        <w:t>2</w:t>
      </w:r>
      <w:r w:rsidR="00D05CC8">
        <w:rPr>
          <w:b/>
        </w:rPr>
        <w:t xml:space="preserve">.3 </w:t>
      </w:r>
      <w:r w:rsidR="00D05CC8" w:rsidRPr="00173427">
        <w:rPr>
          <w:b/>
        </w:rPr>
        <w:t xml:space="preserve">Research methods </w:t>
      </w:r>
    </w:p>
    <w:p w14:paraId="48C348A5" w14:textId="7353C7F1" w:rsidR="00D05CC8" w:rsidRPr="00173427" w:rsidRDefault="00DF3998" w:rsidP="00173427">
      <w:pPr>
        <w:jc w:val="both"/>
        <w:rPr>
          <w:b/>
        </w:rPr>
      </w:pPr>
      <w:r>
        <w:rPr>
          <w:b/>
        </w:rPr>
        <w:t>2</w:t>
      </w:r>
      <w:r w:rsidR="00D05CC8" w:rsidRPr="00173427">
        <w:rPr>
          <w:b/>
        </w:rPr>
        <w:t xml:space="preserve">.3.1 </w:t>
      </w:r>
      <w:r w:rsidR="00D05CC8">
        <w:rPr>
          <w:b/>
        </w:rPr>
        <w:t>D</w:t>
      </w:r>
      <w:r w:rsidR="00D05CC8" w:rsidRPr="00173427">
        <w:rPr>
          <w:b/>
        </w:rPr>
        <w:t>esign</w:t>
      </w:r>
      <w:r w:rsidR="00D05CC8">
        <w:rPr>
          <w:b/>
        </w:rPr>
        <w:t xml:space="preserve"> </w:t>
      </w:r>
    </w:p>
    <w:p w14:paraId="06C6CFA4" w14:textId="2C241571" w:rsidR="00D05CC8" w:rsidRDefault="00D05CC8" w:rsidP="00173427">
      <w:pPr>
        <w:jc w:val="both"/>
      </w:pPr>
      <w:r>
        <w:t xml:space="preserve">Once the study commences, during a </w:t>
      </w:r>
      <w:r w:rsidR="00AD5F73">
        <w:t>twenty-</w:t>
      </w:r>
      <w:r w:rsidR="000E7F75">
        <w:t>three</w:t>
      </w:r>
      <w:r w:rsidR="00AD5F73">
        <w:t xml:space="preserve"> </w:t>
      </w:r>
      <w:r>
        <w:t>month preparatory period, we will instigate a data and serology collection linkage system whereby, once a new pandemic occurs, we will be able to undertake a timely analysis of a large national retrospective observational cohort of patients using a unique community, hospital and laboratory linked dataset.</w:t>
      </w:r>
    </w:p>
    <w:p w14:paraId="1418770F" w14:textId="77777777" w:rsidR="00D05CC8" w:rsidRDefault="00D05CC8" w:rsidP="00173427">
      <w:pPr>
        <w:jc w:val="both"/>
      </w:pPr>
    </w:p>
    <w:p w14:paraId="099C41EF" w14:textId="219DAF6E" w:rsidR="00D05CC8" w:rsidRDefault="00DF3998" w:rsidP="00173427">
      <w:pPr>
        <w:jc w:val="both"/>
        <w:rPr>
          <w:b/>
        </w:rPr>
      </w:pPr>
      <w:r>
        <w:rPr>
          <w:b/>
        </w:rPr>
        <w:t>2</w:t>
      </w:r>
      <w:r w:rsidR="00D05CC8">
        <w:rPr>
          <w:b/>
        </w:rPr>
        <w:t>.3.2 Setting</w:t>
      </w:r>
    </w:p>
    <w:p w14:paraId="4A9A2C3D" w14:textId="52F0F82F" w:rsidR="00D05CC8" w:rsidRDefault="00D05CC8" w:rsidP="00173427">
      <w:pPr>
        <w:jc w:val="both"/>
      </w:pPr>
      <w:r w:rsidRPr="00E018FE">
        <w:t xml:space="preserve">The </w:t>
      </w:r>
      <w:r w:rsidR="00BA60E9">
        <w:t>Practice Team Information (</w:t>
      </w:r>
      <w:r w:rsidRPr="00E018FE">
        <w:t>PTI</w:t>
      </w:r>
      <w:r w:rsidR="00BA60E9">
        <w:t>)</w:t>
      </w:r>
      <w:r w:rsidRPr="00E018FE">
        <w:t xml:space="preserve"> network </w:t>
      </w:r>
      <w:r w:rsidR="00AD5F73">
        <w:t>of 4</w:t>
      </w:r>
      <w:r>
        <w:t>0 general practices currently covers</w:t>
      </w:r>
      <w:r w:rsidRPr="00E018FE">
        <w:t xml:space="preserve"> a </w:t>
      </w:r>
      <w:r>
        <w:t>six</w:t>
      </w:r>
      <w:r w:rsidRPr="00E018FE">
        <w:t xml:space="preserve"> per</w:t>
      </w:r>
      <w:r w:rsidR="001F1DCC">
        <w:t>-</w:t>
      </w:r>
      <w:r w:rsidRPr="00E018FE">
        <w:t>cent representative sa</w:t>
      </w:r>
      <w:r>
        <w:t>mple of the Scottish population (n=300,000). These p</w:t>
      </w:r>
      <w:r w:rsidRPr="00E018FE">
        <w:t xml:space="preserve">rimary care practices </w:t>
      </w:r>
      <w:r>
        <w:t>are given financial incentives by NHS National Services Scotland</w:t>
      </w:r>
      <w:r w:rsidRPr="00E018FE">
        <w:t xml:space="preserve"> to record </w:t>
      </w:r>
      <w:r>
        <w:t>and</w:t>
      </w:r>
      <w:r w:rsidRPr="00E018FE">
        <w:t xml:space="preserve"> code</w:t>
      </w:r>
      <w:r>
        <w:t xml:space="preserve"> additional data electronically, </w:t>
      </w:r>
      <w:r w:rsidRPr="00E018FE">
        <w:t>over and above that routinely recorded for clinical care or as part of the PTI project</w:t>
      </w:r>
      <w:r>
        <w:t xml:space="preserve"> (e.g. age, co-morbidity, out of hours contacts and socioeconomic status</w:t>
      </w:r>
      <w:r w:rsidRPr="00E018FE">
        <w:t>)</w:t>
      </w:r>
      <w:r>
        <w:t>,</w:t>
      </w:r>
      <w:r w:rsidRPr="00E018FE">
        <w:t xml:space="preserve"> including </w:t>
      </w:r>
      <w:r>
        <w:t>influenza</w:t>
      </w:r>
      <w:r w:rsidRPr="00E018FE">
        <w:t xml:space="preserve"> vaccination</w:t>
      </w:r>
      <w:r>
        <w:t xml:space="preserve"> status </w:t>
      </w:r>
      <w:r w:rsidRPr="00E018FE">
        <w:t>[</w:t>
      </w:r>
      <w:r>
        <w:t>9</w:t>
      </w:r>
      <w:r w:rsidRPr="00E018FE">
        <w:t>].</w:t>
      </w:r>
      <w:r>
        <w:t xml:space="preserve"> Data from general practices within Scotland have shown to be of high quality and useful for epidemiological research [10]. The completeness of capture of contacts and accuracy of clinical event coding in primary care (using Read codes) has been found to be above 91% [11]. </w:t>
      </w:r>
      <w:r w:rsidR="00801B90">
        <w:t xml:space="preserve">The NHS in Scotland is free at the point of care. Access to secondary and tertiary care is usually provided through primary care with almost all of the population being registered with a general practitioner. </w:t>
      </w:r>
      <w:ins w:id="68" w:author="Colin Simpson" w:date="2020-03-18T23:21:00Z">
        <w:r w:rsidR="00E67C6A">
          <w:t>We aim to recruit further practices</w:t>
        </w:r>
      </w:ins>
      <w:ins w:id="69" w:author="Colin Simpson" w:date="2020-03-18T23:22:00Z">
        <w:r w:rsidR="00E67C6A">
          <w:t xml:space="preserve"> </w:t>
        </w:r>
      </w:ins>
      <w:ins w:id="70" w:author="Colin Simpson" w:date="2020-03-18T23:21:00Z">
        <w:r w:rsidR="00E67C6A">
          <w:t>(</w:t>
        </w:r>
      </w:ins>
      <w:ins w:id="71" w:author="Colin Simpson" w:date="2020-03-18T23:22:00Z">
        <w:r w:rsidR="00E67C6A">
          <w:t xml:space="preserve">n = </w:t>
        </w:r>
      </w:ins>
      <w:ins w:id="72" w:author="Colin Simpson" w:date="2020-03-18T23:21:00Z">
        <w:r w:rsidR="00E67C6A">
          <w:t>250-1000)</w:t>
        </w:r>
      </w:ins>
      <w:ins w:id="73" w:author="Colin Simpson" w:date="2020-03-18T23:34:00Z">
        <w:r w:rsidR="00AE4E9F">
          <w:t>.</w:t>
        </w:r>
      </w:ins>
    </w:p>
    <w:p w14:paraId="17A005C4" w14:textId="77777777" w:rsidR="00D05CC8" w:rsidRDefault="00D05CC8" w:rsidP="00173427">
      <w:pPr>
        <w:jc w:val="both"/>
      </w:pPr>
    </w:p>
    <w:p w14:paraId="7109EF5D" w14:textId="69A7672B" w:rsidR="00D05CC8" w:rsidRDefault="00D05CC8" w:rsidP="00173427">
      <w:pPr>
        <w:jc w:val="both"/>
      </w:pPr>
      <w:r>
        <w:lastRenderedPageBreak/>
        <w:t>Once the pandemic is underway and using the unique Community Health Index (CHI) number, general practice patient level data will be extracted and linked to the Scottish Morbidity Record (SMR) catalogue which has information on all in</w:t>
      </w:r>
      <w:r w:rsidRPr="0042314D">
        <w:rPr>
          <w:b/>
        </w:rPr>
        <w:t>-</w:t>
      </w:r>
      <w:r>
        <w:t>patient hospitalisations within Scotland (as well as information on death certification linked from the Genera</w:t>
      </w:r>
      <w:r w:rsidR="00BA60E9">
        <w:t>l Register Office for Scotland [GROS now known as NRS]</w:t>
      </w:r>
      <w:r>
        <w:t xml:space="preserve"> [12]) from 1981. Hospital data are reliable, with </w:t>
      </w:r>
      <w:r w:rsidRPr="00A11A98">
        <w:t>complete</w:t>
      </w:r>
      <w:r>
        <w:t>ness</w:t>
      </w:r>
      <w:r w:rsidRPr="00A11A98">
        <w:t xml:space="preserve"> and accuracy</w:t>
      </w:r>
      <w:r>
        <w:t xml:space="preserve"> rates exceeding</w:t>
      </w:r>
      <w:r w:rsidRPr="00A11A98">
        <w:t xml:space="preserve"> 90%</w:t>
      </w:r>
      <w:r>
        <w:t xml:space="preserve"> [11].</w:t>
      </w:r>
      <w:ins w:id="74" w:author="Colin Simpson" w:date="2020-03-18T23:34:00Z">
        <w:r w:rsidR="00AE4E9F">
          <w:t xml:space="preserve"> Other new datasets will be included e.g. SICSAG, HEPMA, A&amp;E</w:t>
        </w:r>
      </w:ins>
      <w:ins w:id="75" w:author="Colin Simpson" w:date="2020-03-18T23:35:00Z">
        <w:r w:rsidR="00AE4E9F">
          <w:t>, GP out of hours calls etc.</w:t>
        </w:r>
      </w:ins>
    </w:p>
    <w:p w14:paraId="2530C7B6" w14:textId="77777777" w:rsidR="00D05CC8" w:rsidRDefault="00D05CC8" w:rsidP="00173427">
      <w:pPr>
        <w:jc w:val="both"/>
      </w:pPr>
    </w:p>
    <w:p w14:paraId="182F3D60" w14:textId="495EBE5C" w:rsidR="00D05CC8" w:rsidRDefault="00D50453" w:rsidP="00173427">
      <w:pPr>
        <w:jc w:val="both"/>
        <w:rPr>
          <w:ins w:id="76" w:author="Colin Simpson" w:date="2020-03-18T23:36:00Z"/>
        </w:rPr>
      </w:pPr>
      <w:r>
        <w:t>In a sub-study, d</w:t>
      </w:r>
      <w:r w:rsidR="00BA60E9">
        <w:t xml:space="preserve">ata on vaccination and other patient characteristics will be linked to serological information collected from patients with influenza-like-illness by practices. </w:t>
      </w:r>
      <w:r w:rsidR="00D05CC8">
        <w:t>Scottish laboratories (West of Scotland Specialist Virology Laboratory &amp; Regional Virus Laboratory Specialist Virology Centre</w:t>
      </w:r>
      <w:r w:rsidR="001F1DCC">
        <w:t xml:space="preserve"> [Edinburgh]</w:t>
      </w:r>
      <w:r w:rsidR="00D05CC8">
        <w:t xml:space="preserve">) will </w:t>
      </w:r>
      <w:ins w:id="77" w:author="Colin Simpson" w:date="2020-03-18T23:22:00Z">
        <w:r w:rsidR="00E67C6A">
          <w:t xml:space="preserve">collect and </w:t>
        </w:r>
      </w:ins>
      <w:r w:rsidR="00D05CC8">
        <w:t xml:space="preserve">store </w:t>
      </w:r>
      <w:ins w:id="78" w:author="Colin Simpson" w:date="2020-03-18T23:22:00Z">
        <w:r w:rsidR="00E67C6A">
          <w:t xml:space="preserve">up to a potential </w:t>
        </w:r>
      </w:ins>
      <w:r w:rsidR="00803033">
        <w:t>2,000</w:t>
      </w:r>
      <w:r w:rsidR="00D05CC8">
        <w:t xml:space="preserve"> biochemistry samples from </w:t>
      </w:r>
      <w:r w:rsidR="00803033">
        <w:t xml:space="preserve">a subset of </w:t>
      </w:r>
      <w:r w:rsidR="00D05CC8">
        <w:t>participating practices</w:t>
      </w:r>
      <w:r w:rsidR="00803033">
        <w:t>. Once 2</w:t>
      </w:r>
      <w:r w:rsidR="008C0C00">
        <w:t>,</w:t>
      </w:r>
      <w:r w:rsidR="00803033">
        <w:t>000</w:t>
      </w:r>
      <w:r w:rsidR="00D05CC8">
        <w:t xml:space="preserve"> specimens have been collected </w:t>
      </w:r>
      <w:r w:rsidR="00F9583C">
        <w:t xml:space="preserve">we will explore the replacement of </w:t>
      </w:r>
      <w:r w:rsidR="00803033">
        <w:t>patients</w:t>
      </w:r>
      <w:r w:rsidR="00BA60E9">
        <w:t>’</w:t>
      </w:r>
      <w:r w:rsidR="00F9583C">
        <w:t xml:space="preserve"> samples</w:t>
      </w:r>
      <w:r w:rsidR="00803033">
        <w:t xml:space="preserve"> who have died or deregistered</w:t>
      </w:r>
      <w:r w:rsidR="00BA60E9">
        <w:t xml:space="preserve"> from participa</w:t>
      </w:r>
      <w:r w:rsidR="002C57FA">
        <w:t>ting practices using determinis</w:t>
      </w:r>
      <w:r w:rsidR="00BA60E9">
        <w:t>tic data linkage between the laboratory and primary care</w:t>
      </w:r>
      <w:r w:rsidR="00803033">
        <w:t>.</w:t>
      </w:r>
      <w:r w:rsidR="00BA60E9">
        <w:t xml:space="preserve"> Using this technique we will also explore whether patient descriptions can be elucidated (e.g. ageband, sex, como</w:t>
      </w:r>
      <w:r w:rsidR="00653ECA">
        <w:t xml:space="preserve">rbidity, socioeconomic status) </w:t>
      </w:r>
      <w:r w:rsidR="00BA60E9">
        <w:t xml:space="preserve">and stored in readiness for a pandemic. </w:t>
      </w:r>
      <w:r w:rsidR="00D05CC8">
        <w:t xml:space="preserve">Once the pandemic begins, we will undertake a data linkage to determine </w:t>
      </w:r>
      <w:r w:rsidR="00653ECA">
        <w:t xml:space="preserve">other fields such as </w:t>
      </w:r>
      <w:r w:rsidR="00D05CC8">
        <w:t>vaccin</w:t>
      </w:r>
      <w:r w:rsidR="00803033">
        <w:t xml:space="preserve">ation status (and other data including </w:t>
      </w:r>
      <w:ins w:id="79" w:author="Colin Simpson" w:date="2020-03-18T23:23:00Z">
        <w:r w:rsidR="00E67C6A">
          <w:t xml:space="preserve">e.g. </w:t>
        </w:r>
      </w:ins>
      <w:r w:rsidR="00653ECA">
        <w:t xml:space="preserve">antiviral </w:t>
      </w:r>
      <w:ins w:id="80" w:author="Colin Simpson" w:date="2020-03-18T23:23:00Z">
        <w:r w:rsidR="00E67C6A">
          <w:t xml:space="preserve">and other </w:t>
        </w:r>
      </w:ins>
      <w:r w:rsidR="00653ECA">
        <w:t>prescribing</w:t>
      </w:r>
      <w:r w:rsidR="00635251">
        <w:t xml:space="preserve"> and influenza/influenza like illness</w:t>
      </w:r>
      <w:r w:rsidR="00803033">
        <w:t xml:space="preserve">) of these patients. </w:t>
      </w:r>
      <w:r w:rsidR="00D05CC8">
        <w:t>Their serum will then be tested to determine exposure to previous influenza viruses</w:t>
      </w:r>
      <w:r w:rsidR="00653ECA">
        <w:t>/vaccine (by the presence of antibodies)</w:t>
      </w:r>
      <w:r w:rsidR="00D05CC8">
        <w:t xml:space="preserve"> once a suitable validated test has been developed. Swabs submitted to test for new pandemic </w:t>
      </w:r>
      <w:ins w:id="81" w:author="Colin Simpson" w:date="2020-03-20T20:24:00Z">
        <w:r w:rsidR="005F7CD0">
          <w:t xml:space="preserve">e.g. </w:t>
        </w:r>
      </w:ins>
      <w:r w:rsidR="00D05CC8">
        <w:t>influenza</w:t>
      </w:r>
      <w:ins w:id="82" w:author="Colin Simpson" w:date="2020-03-18T23:23:00Z">
        <w:r w:rsidR="00E67C6A">
          <w:t>/COVID-19</w:t>
        </w:r>
      </w:ins>
      <w:r w:rsidR="00D05CC8">
        <w:t xml:space="preserve"> will be compared to determine if previous vaccine or exposure confers protection.</w:t>
      </w:r>
      <w:ins w:id="83" w:author="Colin Simpson" w:date="2020-03-18T23:35:00Z">
        <w:r w:rsidR="00AE4E9F">
          <w:t xml:space="preserve"> Other epidemiological </w:t>
        </w:r>
      </w:ins>
      <w:ins w:id="84" w:author="Colin Simpson" w:date="2020-03-18T23:36:00Z">
        <w:r w:rsidR="00AE4E9F">
          <w:t>questions will</w:t>
        </w:r>
      </w:ins>
      <w:ins w:id="85" w:author="Colin Simpson" w:date="2020-03-18T23:35:00Z">
        <w:r w:rsidR="00AE4E9F">
          <w:t xml:space="preserve"> require </w:t>
        </w:r>
      </w:ins>
      <w:ins w:id="86" w:author="Colin Simpson" w:date="2020-03-18T23:36:00Z">
        <w:r w:rsidR="00AE4E9F">
          <w:t>study data as and when required.</w:t>
        </w:r>
      </w:ins>
    </w:p>
    <w:p w14:paraId="309CAB77" w14:textId="77777777" w:rsidR="00AE4E9F" w:rsidRDefault="00AE4E9F" w:rsidP="00173427">
      <w:pPr>
        <w:jc w:val="both"/>
      </w:pPr>
    </w:p>
    <w:p w14:paraId="67524318" w14:textId="2F16D649" w:rsidR="00D05CC8" w:rsidRPr="002D2089" w:rsidRDefault="00DF3998" w:rsidP="00173427">
      <w:pPr>
        <w:jc w:val="both"/>
      </w:pPr>
      <w:r>
        <w:rPr>
          <w:b/>
        </w:rPr>
        <w:t>2</w:t>
      </w:r>
      <w:r w:rsidR="00D05CC8">
        <w:rPr>
          <w:b/>
        </w:rPr>
        <w:t>.3.3 Target population</w:t>
      </w:r>
    </w:p>
    <w:p w14:paraId="59E4EAE6" w14:textId="4E0F724D" w:rsidR="00D05CC8" w:rsidRDefault="00D05CC8" w:rsidP="00173427">
      <w:pPr>
        <w:jc w:val="both"/>
      </w:pPr>
      <w:del w:id="87" w:author="Colin Simpson" w:date="2020-03-20T20:14:00Z">
        <w:r w:rsidDel="00AD04D1">
          <w:delText>300,000</w:delText>
        </w:r>
      </w:del>
      <w:ins w:id="88" w:author="Colin Simpson" w:date="2020-03-20T20:14:00Z">
        <w:r w:rsidR="00AD04D1">
          <w:t>1.5</w:t>
        </w:r>
      </w:ins>
      <w:ins w:id="89" w:author="Colin Simpson" w:date="2020-03-18T23:23:00Z">
        <w:r w:rsidR="00E67C6A">
          <w:t>-5 million</w:t>
        </w:r>
      </w:ins>
      <w:r>
        <w:t xml:space="preserve"> people of all ages registered with participating practices throughout Scotland.</w:t>
      </w:r>
    </w:p>
    <w:p w14:paraId="3E146B12" w14:textId="77777777" w:rsidR="00D05CC8" w:rsidRDefault="00D05CC8" w:rsidP="00173427">
      <w:pPr>
        <w:jc w:val="both"/>
      </w:pPr>
    </w:p>
    <w:p w14:paraId="305C727F" w14:textId="7659E91D" w:rsidR="00D05CC8" w:rsidRPr="00E018FE" w:rsidRDefault="00DF3998" w:rsidP="00173427">
      <w:pPr>
        <w:jc w:val="both"/>
        <w:rPr>
          <w:b/>
        </w:rPr>
      </w:pPr>
      <w:r>
        <w:rPr>
          <w:b/>
        </w:rPr>
        <w:t>2</w:t>
      </w:r>
      <w:r w:rsidR="00D05CC8">
        <w:rPr>
          <w:b/>
        </w:rPr>
        <w:t>.3.4 Recruitment</w:t>
      </w:r>
    </w:p>
    <w:p w14:paraId="65A14D9F" w14:textId="53E45520" w:rsidR="00D05CC8" w:rsidRDefault="00AD5F73" w:rsidP="00FF2BEF">
      <w:pPr>
        <w:jc w:val="both"/>
      </w:pPr>
      <w:r>
        <w:t xml:space="preserve">The </w:t>
      </w:r>
      <w:del w:id="90" w:author="Colin Simpson" w:date="2020-03-20T20:14:00Z">
        <w:r w:rsidDel="00AD04D1">
          <w:delText>forty</w:delText>
        </w:r>
      </w:del>
      <w:ins w:id="91" w:author="Colin Simpson" w:date="2020-03-18T23:24:00Z">
        <w:r w:rsidR="00E67C6A">
          <w:t>two hundred and fifty/all</w:t>
        </w:r>
      </w:ins>
      <w:r w:rsidR="00D05CC8">
        <w:t xml:space="preserve"> general practices</w:t>
      </w:r>
      <w:ins w:id="92" w:author="Colin Simpson" w:date="2020-03-18T23:36:00Z">
        <w:r w:rsidR="00AE4E9F">
          <w:t>/HEPMA hospitals</w:t>
        </w:r>
      </w:ins>
      <w:r w:rsidR="00D05CC8">
        <w:t xml:space="preserve"> and two laboratories will be recruited by the University of Edinburgh and Health Protection Scotland (HPS)</w:t>
      </w:r>
      <w:ins w:id="93" w:author="Colin Simpson" w:date="2020-03-18T23:24:00Z">
        <w:r w:rsidR="00E67C6A">
          <w:t xml:space="preserve"> through the Trusted </w:t>
        </w:r>
      </w:ins>
      <w:ins w:id="94" w:author="Colin Simpson" w:date="2020-03-18T23:25:00Z">
        <w:r w:rsidR="00E67C6A">
          <w:t>Third Party (broker)</w:t>
        </w:r>
      </w:ins>
      <w:ins w:id="95" w:author="Colin Simpson" w:date="2020-03-18T23:24:00Z">
        <w:r w:rsidR="00E67C6A">
          <w:t xml:space="preserve"> Albasoft Ltd</w:t>
        </w:r>
      </w:ins>
      <w:r w:rsidR="00D05CC8">
        <w:t>.</w:t>
      </w:r>
    </w:p>
    <w:p w14:paraId="782BC4A5" w14:textId="77777777" w:rsidR="00D05CC8" w:rsidRDefault="00D05CC8" w:rsidP="00FF2BEF">
      <w:pPr>
        <w:jc w:val="both"/>
      </w:pPr>
    </w:p>
    <w:p w14:paraId="4223DFC2" w14:textId="25AAA9DC" w:rsidR="00D05CC8" w:rsidRPr="006C5B82" w:rsidRDefault="00DF3998" w:rsidP="00F94A75">
      <w:pPr>
        <w:ind w:left="360" w:hanging="360"/>
        <w:rPr>
          <w:b/>
        </w:rPr>
      </w:pPr>
      <w:r>
        <w:rPr>
          <w:b/>
        </w:rPr>
        <w:t>2</w:t>
      </w:r>
      <w:r w:rsidR="00D05CC8">
        <w:rPr>
          <w:b/>
        </w:rPr>
        <w:t xml:space="preserve">.4 </w:t>
      </w:r>
      <w:r w:rsidR="00D05CC8" w:rsidRPr="006C5B82">
        <w:rPr>
          <w:b/>
        </w:rPr>
        <w:t xml:space="preserve">Planned inclusion/exclusion criteria </w:t>
      </w:r>
    </w:p>
    <w:p w14:paraId="754BEC04" w14:textId="77777777" w:rsidR="00D05CC8" w:rsidRPr="00E018FE" w:rsidRDefault="00D05CC8" w:rsidP="00F94A75">
      <w:pPr>
        <w:ind w:left="360" w:hanging="360"/>
      </w:pPr>
      <w:r>
        <w:t>All registered patients will be studied so there are no exclusion criteria.</w:t>
      </w:r>
    </w:p>
    <w:p w14:paraId="7CAA4DC9" w14:textId="77777777" w:rsidR="00D05CC8" w:rsidRPr="00F94A75" w:rsidRDefault="00D05CC8" w:rsidP="00FF2BEF">
      <w:pPr>
        <w:jc w:val="both"/>
        <w:rPr>
          <w:b/>
        </w:rPr>
      </w:pPr>
    </w:p>
    <w:p w14:paraId="2C770D6F" w14:textId="6F793571" w:rsidR="00D05CC8" w:rsidRPr="006C5B82" w:rsidRDefault="00DF3998" w:rsidP="00E93EA6">
      <w:pPr>
        <w:rPr>
          <w:b/>
        </w:rPr>
      </w:pPr>
      <w:r>
        <w:rPr>
          <w:b/>
        </w:rPr>
        <w:t>2</w:t>
      </w:r>
      <w:r w:rsidR="00D05CC8">
        <w:rPr>
          <w:b/>
        </w:rPr>
        <w:t xml:space="preserve">.5 </w:t>
      </w:r>
      <w:r w:rsidR="00D05CC8" w:rsidRPr="006C5B82">
        <w:rPr>
          <w:b/>
        </w:rPr>
        <w:t xml:space="preserve">Planned </w:t>
      </w:r>
      <w:r w:rsidR="00D05CC8">
        <w:rPr>
          <w:b/>
        </w:rPr>
        <w:t>i</w:t>
      </w:r>
      <w:r w:rsidR="00D05CC8" w:rsidRPr="006C5B82">
        <w:rPr>
          <w:b/>
        </w:rPr>
        <w:t xml:space="preserve">nterventions </w:t>
      </w:r>
    </w:p>
    <w:p w14:paraId="6E4B2713" w14:textId="74B86EED" w:rsidR="00D05CC8" w:rsidRDefault="00D05CC8" w:rsidP="000B1739">
      <w:pPr>
        <w:jc w:val="both"/>
      </w:pPr>
      <w:r>
        <w:t>This</w:t>
      </w:r>
      <w:r w:rsidRPr="00E018FE">
        <w:t xml:space="preserve"> study will </w:t>
      </w:r>
      <w:r>
        <w:t>involve</w:t>
      </w:r>
      <w:r w:rsidRPr="00E018FE">
        <w:t xml:space="preserve"> a quantitative evaluation of </w:t>
      </w:r>
      <w:r>
        <w:t>aspects</w:t>
      </w:r>
      <w:r w:rsidRPr="00E018FE">
        <w:t xml:space="preserve"> of </w:t>
      </w:r>
      <w:r>
        <w:t xml:space="preserve">any future </w:t>
      </w:r>
      <w:r w:rsidRPr="00E018FE">
        <w:t xml:space="preserve">vaccination programme </w:t>
      </w:r>
      <w:r>
        <w:t>(</w:t>
      </w:r>
      <w:r w:rsidRPr="00E018FE">
        <w:t>implemented through general practice</w:t>
      </w:r>
      <w:r>
        <w:t>) to prevent pandemic influenza</w:t>
      </w:r>
      <w:ins w:id="96" w:author="Colin Simpson" w:date="2020-03-18T23:25:00Z">
        <w:r w:rsidR="00E67C6A">
          <w:t>/</w:t>
        </w:r>
        <w:r w:rsidR="00E67C6A" w:rsidRPr="00E67C6A">
          <w:t xml:space="preserve"> </w:t>
        </w:r>
        <w:r w:rsidR="00E67C6A">
          <w:t>COVID-19</w:t>
        </w:r>
      </w:ins>
      <w:r w:rsidRPr="00E018FE">
        <w:t>.</w:t>
      </w:r>
      <w:r w:rsidRPr="00DC4C88">
        <w:t xml:space="preserve"> </w:t>
      </w:r>
      <w:r>
        <w:t xml:space="preserve"> Vaccine effectiveness will be estimated by linking serology information generated from patients presenting with influenza-like-</w:t>
      </w:r>
      <w:ins w:id="97" w:author="Colin Simpson" w:date="2020-03-18T23:25:00Z">
        <w:r w:rsidR="00E67C6A">
          <w:t>/</w:t>
        </w:r>
        <w:r w:rsidR="00E67C6A" w:rsidRPr="00E67C6A">
          <w:t xml:space="preserve"> </w:t>
        </w:r>
        <w:r w:rsidR="00E67C6A">
          <w:t xml:space="preserve">COVID-19 </w:t>
        </w:r>
      </w:ins>
      <w:r>
        <w:t xml:space="preserve">illness (via swabs on a convenience sampling basis 10 per week per practice) to clinical information generated from primary care and hospitalisation and mortality data. </w:t>
      </w:r>
      <w:r w:rsidR="00C70CBD">
        <w:t xml:space="preserve">Similar information on antivirals (if </w:t>
      </w:r>
      <w:r w:rsidR="00653ECA">
        <w:t xml:space="preserve">a well matched antiviral is </w:t>
      </w:r>
      <w:r w:rsidR="00C70CBD">
        <w:t>available) will also be extracted.</w:t>
      </w:r>
    </w:p>
    <w:p w14:paraId="5426F63E" w14:textId="77777777" w:rsidR="00D05CC8" w:rsidRDefault="00D05CC8" w:rsidP="000B1739">
      <w:pPr>
        <w:jc w:val="both"/>
      </w:pPr>
    </w:p>
    <w:p w14:paraId="75C1898D" w14:textId="146485D0" w:rsidR="00D05CC8" w:rsidRPr="007D477C" w:rsidRDefault="00D50453" w:rsidP="000B1739">
      <w:pPr>
        <w:jc w:val="both"/>
      </w:pPr>
      <w:r>
        <w:t>In a sub-study, s</w:t>
      </w:r>
      <w:r w:rsidR="00D05CC8">
        <w:t>tored residual biochemistry samples</w:t>
      </w:r>
      <w:r>
        <w:t xml:space="preserve"> from </w:t>
      </w:r>
      <w:r w:rsidR="00AD5F73">
        <w:t>practices</w:t>
      </w:r>
      <w:r w:rsidR="00D05CC8">
        <w:t xml:space="preserve"> will be used to elucidate important serological information on </w:t>
      </w:r>
      <w:r w:rsidR="00D05CC8">
        <w:rPr>
          <w:color w:val="000000"/>
        </w:rPr>
        <w:t>antibody cross-reactivity</w:t>
      </w:r>
      <w:r w:rsidR="00D05CC8">
        <w:t>.</w:t>
      </w:r>
      <w:r w:rsidR="00D05CC8">
        <w:rPr>
          <w:color w:val="000000"/>
        </w:rPr>
        <w:t xml:space="preserve"> This information </w:t>
      </w:r>
      <w:r w:rsidR="00D05CC8">
        <w:rPr>
          <w:color w:val="000000"/>
        </w:rPr>
        <w:lastRenderedPageBreak/>
        <w:t>will be used to inform</w:t>
      </w:r>
      <w:r w:rsidR="00D05CC8" w:rsidRPr="000355F2">
        <w:rPr>
          <w:color w:val="000000"/>
        </w:rPr>
        <w:t xml:space="preserve"> policy makers, clinicians and the public of the relative benefits of the vaccination programme</w:t>
      </w:r>
      <w:r w:rsidR="00D05CC8">
        <w:rPr>
          <w:color w:val="000000"/>
        </w:rPr>
        <w:t xml:space="preserve"> and help target any vaccine at groups susceptible to infection.</w:t>
      </w:r>
    </w:p>
    <w:p w14:paraId="1CC6EF0B" w14:textId="77777777" w:rsidR="00D05CC8" w:rsidRDefault="00D05CC8" w:rsidP="00E93EA6"/>
    <w:p w14:paraId="16CD468D" w14:textId="722F5134" w:rsidR="00D05CC8" w:rsidRPr="006C5B82" w:rsidRDefault="00DF3998" w:rsidP="00FB0633">
      <w:pPr>
        <w:rPr>
          <w:b/>
        </w:rPr>
      </w:pPr>
      <w:r>
        <w:rPr>
          <w:b/>
        </w:rPr>
        <w:t>2</w:t>
      </w:r>
      <w:r w:rsidR="00D05CC8">
        <w:rPr>
          <w:b/>
        </w:rPr>
        <w:t xml:space="preserve">.6 </w:t>
      </w:r>
      <w:r w:rsidR="00D05CC8" w:rsidRPr="006C5B82">
        <w:rPr>
          <w:b/>
        </w:rPr>
        <w:t xml:space="preserve">Ethical </w:t>
      </w:r>
      <w:r w:rsidR="00D05CC8">
        <w:rPr>
          <w:b/>
        </w:rPr>
        <w:t xml:space="preserve">and privacy </w:t>
      </w:r>
      <w:r w:rsidR="00D05CC8" w:rsidRPr="006C5B82">
        <w:rPr>
          <w:b/>
        </w:rPr>
        <w:t>arrangements</w:t>
      </w:r>
    </w:p>
    <w:p w14:paraId="5C18429F" w14:textId="7EAC8D78" w:rsidR="00D05CC8" w:rsidRPr="00E018FE" w:rsidRDefault="00D05CC8" w:rsidP="00FB0633">
      <w:pPr>
        <w:jc w:val="both"/>
      </w:pPr>
      <w:r>
        <w:t xml:space="preserve">Permission to </w:t>
      </w:r>
      <w:r w:rsidR="00641FDE">
        <w:t>link</w:t>
      </w:r>
      <w:r>
        <w:t xml:space="preserve"> the</w:t>
      </w:r>
      <w:r w:rsidR="00641FDE">
        <w:t xml:space="preserve"> primary care, SMR, and laboratory</w:t>
      </w:r>
      <w:r>
        <w:t xml:space="preserve"> </w:t>
      </w:r>
      <w:r w:rsidRPr="00E018FE">
        <w:t>data</w:t>
      </w:r>
      <w:r>
        <w:t>base</w:t>
      </w:r>
      <w:r w:rsidR="00641FDE">
        <w:t>s</w:t>
      </w:r>
      <w:r w:rsidRPr="00E018FE">
        <w:t xml:space="preserve"> for research purposes </w:t>
      </w:r>
      <w:r>
        <w:t>will be obtained</w:t>
      </w:r>
      <w:r w:rsidRPr="00E018FE">
        <w:t xml:space="preserve"> from the </w:t>
      </w:r>
      <w:r>
        <w:t>Privacy Advisory Group. Further permissions will be sought from the appropriate Research Ethics Committee. Permissions from the general practices</w:t>
      </w:r>
      <w:ins w:id="98" w:author="Colin Simpson" w:date="2020-03-18T23:28:00Z">
        <w:r w:rsidR="0070013E">
          <w:t>/Health boards with appropriate data sharing agreements</w:t>
        </w:r>
      </w:ins>
      <w:r>
        <w:t xml:space="preserve"> that contribute data to</w:t>
      </w:r>
      <w:r w:rsidR="00DF3998">
        <w:t xml:space="preserve"> this project will be required.</w:t>
      </w:r>
    </w:p>
    <w:p w14:paraId="29C0BED5" w14:textId="77777777" w:rsidR="00D05CC8" w:rsidRDefault="00D05CC8" w:rsidP="00E93EA6"/>
    <w:p w14:paraId="6265A886" w14:textId="0CAB22C8" w:rsidR="00D05CC8" w:rsidRPr="006C5B82" w:rsidRDefault="00DF3998" w:rsidP="00146CFF">
      <w:pPr>
        <w:jc w:val="both"/>
      </w:pPr>
      <w:r>
        <w:rPr>
          <w:b/>
        </w:rPr>
        <w:t>2</w:t>
      </w:r>
      <w:r w:rsidR="00D05CC8">
        <w:rPr>
          <w:b/>
        </w:rPr>
        <w:t xml:space="preserve">.7 </w:t>
      </w:r>
      <w:r w:rsidR="00D05CC8" w:rsidRPr="006C5B82">
        <w:rPr>
          <w:b/>
        </w:rPr>
        <w:t xml:space="preserve">Risks and anticipated benefits for trial participants and society, including how benefits justify risks </w:t>
      </w:r>
    </w:p>
    <w:p w14:paraId="70FF10E4" w14:textId="43D98347" w:rsidR="00D05CC8" w:rsidRPr="00E018FE" w:rsidRDefault="00D05CC8" w:rsidP="00146CFF">
      <w:pPr>
        <w:jc w:val="both"/>
      </w:pPr>
      <w:r w:rsidRPr="00E018FE">
        <w:t xml:space="preserve">As this study </w:t>
      </w:r>
      <w:r w:rsidR="00DF3998">
        <w:t xml:space="preserve">will </w:t>
      </w:r>
      <w:r>
        <w:t xml:space="preserve">assess VE using routinely collected and </w:t>
      </w:r>
      <w:r w:rsidR="00AD5F73">
        <w:t>de-identified</w:t>
      </w:r>
      <w:r>
        <w:t xml:space="preserve"> data</w:t>
      </w:r>
      <w:r w:rsidRPr="00E018FE">
        <w:t>, th</w:t>
      </w:r>
      <w:r>
        <w:t xml:space="preserve">is work </w:t>
      </w:r>
      <w:r w:rsidRPr="00E018FE">
        <w:t xml:space="preserve">will not add any known additional risks or benefits </w:t>
      </w:r>
      <w:r>
        <w:t>for</w:t>
      </w:r>
      <w:r w:rsidRPr="00E018FE">
        <w:t xml:space="preserve"> the </w:t>
      </w:r>
      <w:r>
        <w:t xml:space="preserve">individual </w:t>
      </w:r>
      <w:r w:rsidRPr="00E018FE">
        <w:t>patients</w:t>
      </w:r>
      <w:r>
        <w:t xml:space="preserve"> present in the databases</w:t>
      </w:r>
      <w:r w:rsidRPr="00E018FE">
        <w:t>.</w:t>
      </w:r>
      <w:r w:rsidRPr="00F96DB7">
        <w:t xml:space="preserve"> </w:t>
      </w:r>
      <w:r w:rsidRPr="00E018FE">
        <w:t xml:space="preserve">Informing patients as to the potential risks and benefits of vaccination </w:t>
      </w:r>
      <w:r>
        <w:t>will remain</w:t>
      </w:r>
      <w:r w:rsidRPr="00E018FE">
        <w:t xml:space="preserve"> at the discretion of the appropriate primary care clinician.</w:t>
      </w:r>
      <w:r>
        <w:t xml:space="preserve"> There are however potentially large societal benefits from targeting vaccination programmes to groups vulnerable to infection and assessing the effectiveness and impact of any vaccine for Scotland and the UK as a whole, but also for the international scientific community.</w:t>
      </w:r>
    </w:p>
    <w:p w14:paraId="4D5501BB" w14:textId="77777777" w:rsidR="00D05CC8" w:rsidRPr="00E018FE" w:rsidRDefault="00D05CC8" w:rsidP="008A2700"/>
    <w:p w14:paraId="51305307" w14:textId="624A9265" w:rsidR="00D05CC8" w:rsidRDefault="00DF3998" w:rsidP="00DF3998">
      <w:pPr>
        <w:rPr>
          <w:b/>
        </w:rPr>
      </w:pPr>
      <w:r>
        <w:rPr>
          <w:b/>
        </w:rPr>
        <w:t xml:space="preserve">2.8 </w:t>
      </w:r>
      <w:r w:rsidR="00D05CC8" w:rsidRPr="006C5B82">
        <w:rPr>
          <w:b/>
        </w:rPr>
        <w:t xml:space="preserve">Statistical analysis </w:t>
      </w:r>
    </w:p>
    <w:p w14:paraId="45EE0331" w14:textId="1B9C2726" w:rsidR="00D05CC8" w:rsidRDefault="00D05CC8" w:rsidP="00D52882">
      <w:pPr>
        <w:jc w:val="both"/>
      </w:pPr>
      <w:r>
        <w:t>Odds and risk</w:t>
      </w:r>
      <w:r w:rsidR="00AD5F73">
        <w:t>-</w:t>
      </w:r>
      <w:r>
        <w:t>ratios (adjusted for age, sex and deprivation) will be calculated for differences in vaccine uptake rates between different groups of patients (sex, age, Scottish Index of Multiple Deprivation categories and at-risk groups) and for investigating trends in vaccine uptake. For VE using information from linked virological swab data and for serology data (both of which are binary events), a logistic regression model will be fitted adjusting for the effects of gender, age, socioeconomic status and being in an at-risk morbidity group. VE will be measured by comparing</w:t>
      </w:r>
      <w:r w:rsidRPr="008D5A93">
        <w:t xml:space="preserve"> </w:t>
      </w:r>
      <w:r>
        <w:t>swabs taken after vaccination</w:t>
      </w:r>
      <w:r w:rsidRPr="008D5A93">
        <w:t xml:space="preserve"> </w:t>
      </w:r>
      <w:r>
        <w:t>with swabs taken before vaccination for all vaccinated individuals, and secondly by comparing</w:t>
      </w:r>
      <w:r w:rsidRPr="008D5A93">
        <w:t xml:space="preserve"> </w:t>
      </w:r>
      <w:r w:rsidRPr="00855580">
        <w:t>swabs taken after vaccination among those vaccinated</w:t>
      </w:r>
      <w:r w:rsidRPr="008D5A93">
        <w:t xml:space="preserve"> </w:t>
      </w:r>
      <w:r w:rsidRPr="00855580">
        <w:t>to swabs taken among those never vaccinated</w:t>
      </w:r>
      <w:r>
        <w:t xml:space="preserve">. </w:t>
      </w:r>
      <w:r w:rsidRPr="00855580">
        <w:t xml:space="preserve">A delay of </w:t>
      </w:r>
      <w:r>
        <w:t>fourteen</w:t>
      </w:r>
      <w:r w:rsidRPr="00855580">
        <w:t xml:space="preserve"> days after vaccination </w:t>
      </w:r>
      <w:r>
        <w:t>will be</w:t>
      </w:r>
      <w:r w:rsidRPr="00855580">
        <w:t xml:space="preserve"> used to establish </w:t>
      </w:r>
      <w:r>
        <w:t>the</w:t>
      </w:r>
      <w:r w:rsidRPr="00855580">
        <w:t xml:space="preserve"> protective effect of the </w:t>
      </w:r>
      <w:r>
        <w:t xml:space="preserve">influenza </w:t>
      </w:r>
      <w:r w:rsidRPr="00855580">
        <w:t xml:space="preserve">vaccine. </w:t>
      </w:r>
      <w:r>
        <w:t xml:space="preserve">Propensity scores, such as vaccinations, consultations and hospitalisation in the previous flu season, and the effect modifiers will be used to control for the healthy vaccine effect </w:t>
      </w:r>
      <w:r w:rsidRPr="000355F2">
        <w:rPr>
          <w:color w:val="000000"/>
        </w:rPr>
        <w:t>[</w:t>
      </w:r>
      <w:r>
        <w:rPr>
          <w:color w:val="000000"/>
        </w:rPr>
        <w:t>13].</w:t>
      </w:r>
      <w:r>
        <w:t xml:space="preserve"> </w:t>
      </w:r>
      <w:r w:rsidRPr="00BF1B6D">
        <w:t>In addition, using the cohort method the proportion of influenza like illness, acute respiratory disease, and other adverse outcomes between vaccinated and unvaccinated cases will be ascertained</w:t>
      </w:r>
      <w:r>
        <w:t>. Confidence intervals for the rate ratio and tests of the differences between two rates will be carried out using the ‘midp method’ in the ‘rate ratio’ (RR) function and</w:t>
      </w:r>
      <w:r w:rsidRPr="009603FB">
        <w:t xml:space="preserve"> </w:t>
      </w:r>
      <w:r>
        <w:t xml:space="preserve">rate2by2.test function respectively using the ‘epitools’ package in R </w:t>
      </w:r>
      <w:r w:rsidRPr="000C42C1">
        <w:t>[</w:t>
      </w:r>
      <w:r>
        <w:rPr>
          <w:lang w:val="de-DE"/>
        </w:rPr>
        <w:t>14</w:t>
      </w:r>
      <w:r w:rsidRPr="000C42C1">
        <w:t xml:space="preserve">]. </w:t>
      </w:r>
      <w:r>
        <w:t xml:space="preserve">For small samples, confidence intervals for the RR will be estimated using the Excel workbook [15]. </w:t>
      </w:r>
    </w:p>
    <w:p w14:paraId="56FD4BDC" w14:textId="77777777" w:rsidR="00D05CC8" w:rsidRDefault="00D05CC8" w:rsidP="00D52882">
      <w:pPr>
        <w:jc w:val="both"/>
      </w:pPr>
    </w:p>
    <w:p w14:paraId="4E5427B0" w14:textId="77777777" w:rsidR="00D05CC8" w:rsidRDefault="00D05CC8" w:rsidP="00D52882">
      <w:pPr>
        <w:jc w:val="both"/>
      </w:pPr>
      <w:r>
        <w:t>I</w:t>
      </w:r>
      <w:r w:rsidRPr="00002DF7">
        <w:t>llness</w:t>
      </w:r>
      <w:r>
        <w:t xml:space="preserve"> RRs, i.e. the ratio of the rate of first admission to hospital or general practice (GP) consultation in the vaccinated compared to the rate of first admission to hospital or GP consultation among those who did not receive the vaccine will be calculated in both the ‘at-risk’ populations and the general population. This is a direct measure of VE. The unadjusted estimate of VE = (1-RR)*100. Adjusted RRs</w:t>
      </w:r>
      <w:r>
        <w:rPr>
          <w:vertAlign w:val="superscript"/>
        </w:rPr>
        <w:t xml:space="preserve"> </w:t>
      </w:r>
      <w:r>
        <w:t xml:space="preserve">of VE for prevention of first hospitalisation/GP consultation will be derived from Poisson regression models, adjusting for gender, age, deprivation and clinical risk group. </w:t>
      </w:r>
    </w:p>
    <w:p w14:paraId="0D8372F1" w14:textId="77777777" w:rsidR="00D05CC8" w:rsidRDefault="00D05CC8" w:rsidP="00D52882">
      <w:pPr>
        <w:jc w:val="both"/>
      </w:pPr>
    </w:p>
    <w:p w14:paraId="06DD3F87" w14:textId="5E6209A9" w:rsidR="00D05CC8" w:rsidRPr="006C5B82" w:rsidRDefault="00DF3998" w:rsidP="00E93EA6">
      <w:pPr>
        <w:rPr>
          <w:b/>
        </w:rPr>
      </w:pPr>
      <w:r>
        <w:rPr>
          <w:b/>
        </w:rPr>
        <w:t>2</w:t>
      </w:r>
      <w:r w:rsidR="00D05CC8" w:rsidRPr="006C5B82">
        <w:rPr>
          <w:b/>
        </w:rPr>
        <w:t>.</w:t>
      </w:r>
      <w:r w:rsidR="00D05CC8">
        <w:rPr>
          <w:b/>
        </w:rPr>
        <w:t>10</w:t>
      </w:r>
      <w:r w:rsidR="00D05CC8" w:rsidRPr="006C5B82">
        <w:rPr>
          <w:b/>
        </w:rPr>
        <w:t xml:space="preserve"> Proposed outcome measures</w:t>
      </w:r>
    </w:p>
    <w:p w14:paraId="70DAC574" w14:textId="77777777" w:rsidR="00D05CC8" w:rsidRDefault="00D05CC8" w:rsidP="00044C68">
      <w:pPr>
        <w:jc w:val="both"/>
      </w:pPr>
      <w:r>
        <w:lastRenderedPageBreak/>
        <w:t>With the emergence of any new pandemic influenza, we will calculate:</w:t>
      </w:r>
    </w:p>
    <w:p w14:paraId="13D5E1D0" w14:textId="77777777" w:rsidR="00D05CC8" w:rsidRDefault="00D05CC8" w:rsidP="00FE6C37">
      <w:pPr>
        <w:numPr>
          <w:ilvl w:val="0"/>
          <w:numId w:val="9"/>
        </w:numPr>
        <w:jc w:val="both"/>
      </w:pPr>
      <w:r>
        <w:t>The v</w:t>
      </w:r>
      <w:r w:rsidRPr="00E018FE">
        <w:t xml:space="preserve">accination uptake in </w:t>
      </w:r>
      <w:r>
        <w:t>the relevant ‘at risk’ populations (patients &lt;65 with ‘at-risk’ co-morbidities and those &gt;65 years) and the general population recorded by general practices;</w:t>
      </w:r>
    </w:p>
    <w:p w14:paraId="0F44A6FB" w14:textId="77777777" w:rsidR="00D05CC8" w:rsidRDefault="00D05CC8" w:rsidP="00E974E7">
      <w:pPr>
        <w:numPr>
          <w:ilvl w:val="0"/>
          <w:numId w:val="9"/>
        </w:numPr>
        <w:jc w:val="both"/>
      </w:pPr>
      <w:r>
        <w:t xml:space="preserve">Influenza positivity from virological swab data </w:t>
      </w:r>
      <w:r w:rsidRPr="00E018FE">
        <w:t xml:space="preserve">in vaccinated and unvaccinated </w:t>
      </w:r>
      <w:r>
        <w:t xml:space="preserve">patients stratified by ‘at-risk’ populations, </w:t>
      </w:r>
      <w:r w:rsidRPr="00E018FE">
        <w:t>age</w:t>
      </w:r>
      <w:r>
        <w:t xml:space="preserve">, </w:t>
      </w:r>
      <w:r w:rsidRPr="00E018FE">
        <w:t>sex</w:t>
      </w:r>
      <w:r>
        <w:t xml:space="preserve"> and socioeconomic status.</w:t>
      </w:r>
    </w:p>
    <w:p w14:paraId="57C6AA6C" w14:textId="77777777" w:rsidR="00D05CC8" w:rsidRDefault="00D05CC8" w:rsidP="004A0DB7">
      <w:pPr>
        <w:numPr>
          <w:ilvl w:val="0"/>
          <w:numId w:val="9"/>
        </w:numPr>
        <w:jc w:val="both"/>
      </w:pPr>
      <w:r>
        <w:t xml:space="preserve">Influenza positivity from serology data </w:t>
      </w:r>
      <w:r w:rsidRPr="00E018FE">
        <w:t xml:space="preserve">in vaccinated and unvaccinated </w:t>
      </w:r>
      <w:r>
        <w:t xml:space="preserve">patients stratified by ‘at-risk’ populations, </w:t>
      </w:r>
      <w:r w:rsidRPr="00E018FE">
        <w:t>age</w:t>
      </w:r>
      <w:r>
        <w:t xml:space="preserve">, </w:t>
      </w:r>
      <w:r w:rsidRPr="00E018FE">
        <w:t>sex</w:t>
      </w:r>
      <w:r>
        <w:t xml:space="preserve"> and socioeconomic status</w:t>
      </w:r>
      <w:r w:rsidR="00AD5F73">
        <w:t>,</w:t>
      </w:r>
      <w:r>
        <w:t xml:space="preserve"> which will permit the estimation of incidence of influenza.</w:t>
      </w:r>
    </w:p>
    <w:p w14:paraId="7B84D6C2" w14:textId="08783D01" w:rsidR="00D05CC8" w:rsidRDefault="00D05CC8" w:rsidP="00FE6C37">
      <w:pPr>
        <w:numPr>
          <w:ilvl w:val="0"/>
          <w:numId w:val="9"/>
        </w:numPr>
        <w:jc w:val="both"/>
      </w:pPr>
      <w:r>
        <w:t>C</w:t>
      </w:r>
      <w:r w:rsidRPr="00E018FE">
        <w:t xml:space="preserve">onsultation </w:t>
      </w:r>
      <w:r>
        <w:t>for</w:t>
      </w:r>
      <w:r w:rsidRPr="00E018FE">
        <w:t xml:space="preserve"> </w:t>
      </w:r>
      <w:ins w:id="99" w:author="Colin Simpson" w:date="2020-03-20T20:24:00Z">
        <w:r w:rsidR="005F7CD0">
          <w:t xml:space="preserve">e.g. </w:t>
        </w:r>
      </w:ins>
      <w:r w:rsidRPr="00E018FE">
        <w:t>influenza</w:t>
      </w:r>
      <w:ins w:id="100" w:author="Colin Simpson" w:date="2020-03-18T23:29:00Z">
        <w:r w:rsidR="0070013E">
          <w:t>/COVID-19</w:t>
        </w:r>
      </w:ins>
      <w:r>
        <w:t>-related morbidity (e.g. influenza, pneumonia, COPD and cardiac related consultations)</w:t>
      </w:r>
      <w:r w:rsidR="00C70CBD">
        <w:t xml:space="preserve"> and issue of antiviral therapy</w:t>
      </w:r>
      <w:r>
        <w:t xml:space="preserve"> from general practice data </w:t>
      </w:r>
      <w:r w:rsidRPr="00E018FE">
        <w:t xml:space="preserve">in vaccinated and unvaccinated </w:t>
      </w:r>
      <w:r>
        <w:t xml:space="preserve">patients stratified by ‘at-risk’ </w:t>
      </w:r>
      <w:r w:rsidRPr="00E018FE">
        <w:t>populat</w:t>
      </w:r>
      <w:r>
        <w:t xml:space="preserve">ions, age, </w:t>
      </w:r>
      <w:r w:rsidRPr="00E018FE">
        <w:t>sex</w:t>
      </w:r>
      <w:r>
        <w:t xml:space="preserve"> and socio-economic status;</w:t>
      </w:r>
    </w:p>
    <w:p w14:paraId="322FD567" w14:textId="71486209" w:rsidR="00D05CC8" w:rsidRDefault="00D05CC8" w:rsidP="00594DC1">
      <w:pPr>
        <w:numPr>
          <w:ilvl w:val="0"/>
          <w:numId w:val="9"/>
        </w:numPr>
        <w:jc w:val="both"/>
      </w:pPr>
      <w:r>
        <w:t>Mortality</w:t>
      </w:r>
      <w:r w:rsidRPr="00594DC1">
        <w:t xml:space="preserve"> </w:t>
      </w:r>
      <w:r>
        <w:t xml:space="preserve">and </w:t>
      </w:r>
      <w:ins w:id="101" w:author="Colin Simpson" w:date="2020-03-20T20:24:00Z">
        <w:r w:rsidR="005F7CD0">
          <w:t xml:space="preserve">e.g. </w:t>
        </w:r>
      </w:ins>
      <w:r w:rsidRPr="00E018FE">
        <w:t>influenza</w:t>
      </w:r>
      <w:ins w:id="102" w:author="Colin Simpson" w:date="2020-03-18T23:30:00Z">
        <w:r w:rsidR="0070013E">
          <w:t>/COVID-19</w:t>
        </w:r>
      </w:ins>
      <w:r>
        <w:t xml:space="preserve">-related serious morbidity (e.g. influenza, pneumonia, COPD and cardiac related death and hospitalisation from SMR01 records) </w:t>
      </w:r>
      <w:r w:rsidRPr="00E018FE">
        <w:t xml:space="preserve">in vaccinated and unvaccinated </w:t>
      </w:r>
      <w:r>
        <w:t xml:space="preserve">patients stratified by ‘at-risk’ populations, </w:t>
      </w:r>
      <w:r w:rsidRPr="00E018FE">
        <w:t>age</w:t>
      </w:r>
      <w:r>
        <w:t xml:space="preserve">, </w:t>
      </w:r>
      <w:r w:rsidRPr="00E018FE">
        <w:t>sex</w:t>
      </w:r>
      <w:r>
        <w:t xml:space="preserve"> and socioeconomic status; and</w:t>
      </w:r>
    </w:p>
    <w:p w14:paraId="701A8CE2" w14:textId="793B588A" w:rsidR="00D05CC8" w:rsidRDefault="00D05CC8" w:rsidP="00594DC1">
      <w:pPr>
        <w:numPr>
          <w:ilvl w:val="0"/>
          <w:numId w:val="9"/>
        </w:numPr>
        <w:jc w:val="both"/>
      </w:pPr>
      <w:r>
        <w:t xml:space="preserve">For patients with stored serology (and prior to the introduction of any vaccination) whether cross-reactivity occurs due to previous exposure to A/H1N1 or A/H1N1 vaccination, other pandemic influenza or other seasonal influenza vaccination or </w:t>
      </w:r>
      <w:ins w:id="103" w:author="Colin Simpson" w:date="2020-03-18T23:30:00Z">
        <w:r w:rsidR="0070013E">
          <w:t xml:space="preserve">other </w:t>
        </w:r>
      </w:ins>
      <w:r>
        <w:t>exposure.</w:t>
      </w:r>
    </w:p>
    <w:p w14:paraId="3B470F26" w14:textId="77777777" w:rsidR="00D05CC8" w:rsidRPr="00E018FE" w:rsidRDefault="00D05CC8" w:rsidP="00EB288E">
      <w:pPr>
        <w:jc w:val="both"/>
      </w:pPr>
    </w:p>
    <w:p w14:paraId="47158EAA" w14:textId="490B7999" w:rsidR="00D05CC8" w:rsidRPr="00E018FE" w:rsidRDefault="00D05CC8" w:rsidP="00E93EA6"/>
    <w:p w14:paraId="210EDF2F" w14:textId="77777777" w:rsidR="00D05CC8" w:rsidRPr="00E018FE" w:rsidRDefault="00D05CC8" w:rsidP="00E93EA6">
      <w:r w:rsidRPr="00E018FE">
        <w:rPr>
          <w:b/>
        </w:rPr>
        <w:t xml:space="preserve">4. Project timetable and </w:t>
      </w:r>
      <w:r>
        <w:rPr>
          <w:b/>
        </w:rPr>
        <w:t xml:space="preserve">key </w:t>
      </w:r>
      <w:r w:rsidRPr="00E018FE">
        <w:rPr>
          <w:b/>
        </w:rPr>
        <w:t xml:space="preserve">milestones </w:t>
      </w:r>
    </w:p>
    <w:p w14:paraId="5294D63B" w14:textId="77777777" w:rsidR="00D05CC8" w:rsidRDefault="00D05CC8" w:rsidP="000F40DA"/>
    <w:tbl>
      <w:tblPr>
        <w:tblpPr w:leftFromText="180" w:rightFromText="180" w:vertAnchor="text" w:horzAnchor="margin" w:tblpY="-13"/>
        <w:tblW w:w="8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1"/>
        <w:gridCol w:w="4213"/>
      </w:tblGrid>
      <w:tr w:rsidR="00D05CC8" w14:paraId="5BC8A351" w14:textId="77777777" w:rsidTr="00941CF9">
        <w:trPr>
          <w:trHeight w:val="285"/>
        </w:trPr>
        <w:tc>
          <w:tcPr>
            <w:tcW w:w="4711" w:type="dxa"/>
          </w:tcPr>
          <w:p w14:paraId="32EB6C34" w14:textId="77777777" w:rsidR="00D05CC8" w:rsidRPr="00941CF9" w:rsidRDefault="00D05CC8" w:rsidP="00941CF9">
            <w:pPr>
              <w:rPr>
                <w:b/>
              </w:rPr>
            </w:pPr>
            <w:r w:rsidRPr="00941CF9">
              <w:rPr>
                <w:b/>
              </w:rPr>
              <w:lastRenderedPageBreak/>
              <w:t>Time point</w:t>
            </w:r>
          </w:p>
        </w:tc>
        <w:tc>
          <w:tcPr>
            <w:tcW w:w="4213" w:type="dxa"/>
          </w:tcPr>
          <w:p w14:paraId="0CA2C768" w14:textId="77777777" w:rsidR="00D05CC8" w:rsidRPr="00941CF9" w:rsidRDefault="00D05CC8" w:rsidP="00941CF9">
            <w:pPr>
              <w:rPr>
                <w:b/>
              </w:rPr>
            </w:pPr>
            <w:r w:rsidRPr="00941CF9">
              <w:rPr>
                <w:b/>
              </w:rPr>
              <w:t>Milestones</w:t>
            </w:r>
          </w:p>
        </w:tc>
      </w:tr>
      <w:tr w:rsidR="00D05CC8" w14:paraId="363CA9A5" w14:textId="77777777" w:rsidTr="00941CF9">
        <w:trPr>
          <w:trHeight w:val="285"/>
        </w:trPr>
        <w:tc>
          <w:tcPr>
            <w:tcW w:w="4711" w:type="dxa"/>
          </w:tcPr>
          <w:p w14:paraId="3B2E3FA8" w14:textId="53D73615" w:rsidR="00D05CC8" w:rsidRDefault="00D05CC8" w:rsidP="00744275">
            <w:r w:rsidRPr="00E018FE">
              <w:t>1</w:t>
            </w:r>
            <w:r w:rsidRPr="00941CF9">
              <w:rPr>
                <w:vertAlign w:val="superscript"/>
              </w:rPr>
              <w:t>st</w:t>
            </w:r>
            <w:r>
              <w:t xml:space="preserve"> </w:t>
            </w:r>
            <w:r w:rsidR="00744275">
              <w:t>September</w:t>
            </w:r>
            <w:r w:rsidRPr="00E018FE">
              <w:t xml:space="preserve"> 20</w:t>
            </w:r>
            <w:r>
              <w:t>12</w:t>
            </w:r>
          </w:p>
        </w:tc>
        <w:tc>
          <w:tcPr>
            <w:tcW w:w="4213" w:type="dxa"/>
          </w:tcPr>
          <w:p w14:paraId="784CD2B7" w14:textId="77777777" w:rsidR="00D05CC8" w:rsidRDefault="00D05CC8" w:rsidP="00941CF9">
            <w:r w:rsidRPr="00E018FE">
              <w:t>Study commencement</w:t>
            </w:r>
          </w:p>
        </w:tc>
      </w:tr>
      <w:tr w:rsidR="00D05CC8" w14:paraId="4ABA6BA1" w14:textId="77777777" w:rsidTr="00941CF9">
        <w:trPr>
          <w:trHeight w:val="1707"/>
        </w:trPr>
        <w:tc>
          <w:tcPr>
            <w:tcW w:w="4711" w:type="dxa"/>
          </w:tcPr>
          <w:p w14:paraId="5044FFD3" w14:textId="342994AA" w:rsidR="00D05CC8" w:rsidRDefault="00D05CC8" w:rsidP="00744275">
            <w:r>
              <w:t>1</w:t>
            </w:r>
            <w:r w:rsidRPr="00941CF9">
              <w:rPr>
                <w:vertAlign w:val="superscript"/>
              </w:rPr>
              <w:t>st</w:t>
            </w:r>
            <w:r>
              <w:t xml:space="preserve"> </w:t>
            </w:r>
            <w:r w:rsidR="00744275">
              <w:t>September</w:t>
            </w:r>
            <w:r w:rsidRPr="00E018FE">
              <w:t xml:space="preserve"> - 1</w:t>
            </w:r>
            <w:r w:rsidRPr="00941CF9">
              <w:rPr>
                <w:vertAlign w:val="superscript"/>
              </w:rPr>
              <w:t>st</w:t>
            </w:r>
            <w:r>
              <w:t xml:space="preserve"> </w:t>
            </w:r>
            <w:r w:rsidR="00744275">
              <w:t>July</w:t>
            </w:r>
            <w:r w:rsidRPr="00E018FE">
              <w:t xml:space="preserve"> 20</w:t>
            </w:r>
            <w:r>
              <w:t>1</w:t>
            </w:r>
            <w:r w:rsidR="00744275">
              <w:t>3</w:t>
            </w:r>
          </w:p>
        </w:tc>
        <w:tc>
          <w:tcPr>
            <w:tcW w:w="4213" w:type="dxa"/>
          </w:tcPr>
          <w:p w14:paraId="0217162D" w14:textId="77777777" w:rsidR="00D05CC8" w:rsidRDefault="00D05CC8" w:rsidP="00941CF9">
            <w:r>
              <w:t>Practice recruitment, regulatory approvals (Research Ethics and</w:t>
            </w:r>
            <w:r w:rsidRPr="00E018FE">
              <w:t xml:space="preserve"> Privacy and Advisory Committee</w:t>
            </w:r>
            <w:r>
              <w:t xml:space="preserve">s) and setting up of laboratory collection and storage and automated practice data collection operating procedures. </w:t>
            </w:r>
          </w:p>
        </w:tc>
      </w:tr>
      <w:tr w:rsidR="00D05CC8" w14:paraId="1CA95EBB" w14:textId="77777777" w:rsidTr="00941CF9">
        <w:trPr>
          <w:trHeight w:val="1139"/>
        </w:trPr>
        <w:tc>
          <w:tcPr>
            <w:tcW w:w="4711" w:type="dxa"/>
          </w:tcPr>
          <w:p w14:paraId="6CBFCA91" w14:textId="759CA538" w:rsidR="00D05CC8" w:rsidRDefault="00D05CC8" w:rsidP="00744275">
            <w:r>
              <w:t>1</w:t>
            </w:r>
            <w:r w:rsidRPr="00941CF9">
              <w:rPr>
                <w:vertAlign w:val="superscript"/>
              </w:rPr>
              <w:t>st</w:t>
            </w:r>
            <w:r>
              <w:t xml:space="preserve"> </w:t>
            </w:r>
            <w:r w:rsidR="00744275">
              <w:t>July 2013</w:t>
            </w:r>
            <w:r>
              <w:t xml:space="preserve"> – 30</w:t>
            </w:r>
            <w:r w:rsidRPr="00941CF9">
              <w:rPr>
                <w:vertAlign w:val="superscript"/>
              </w:rPr>
              <w:t>th</w:t>
            </w:r>
            <w:r>
              <w:t xml:space="preserve"> </w:t>
            </w:r>
            <w:r w:rsidR="00744275">
              <w:t>June</w:t>
            </w:r>
            <w:r>
              <w:t xml:space="preserve"> 201</w:t>
            </w:r>
            <w:r w:rsidR="00744275">
              <w:t>4</w:t>
            </w:r>
          </w:p>
        </w:tc>
        <w:tc>
          <w:tcPr>
            <w:tcW w:w="4213" w:type="dxa"/>
          </w:tcPr>
          <w:p w14:paraId="14CB0DAC" w14:textId="77777777" w:rsidR="00D05CC8" w:rsidRDefault="00D05CC8" w:rsidP="00941CF9">
            <w:r>
              <w:t xml:space="preserve">Begin collection and storage of serology samples. </w:t>
            </w:r>
          </w:p>
          <w:p w14:paraId="4CD82FAA" w14:textId="77777777" w:rsidR="00D05CC8" w:rsidRDefault="00D05CC8" w:rsidP="00941CF9">
            <w:r>
              <w:t>Test pilot data extraction and linkage. Development of statistical script.</w:t>
            </w:r>
          </w:p>
        </w:tc>
      </w:tr>
      <w:tr w:rsidR="00D05CC8" w14:paraId="1F71DF4D" w14:textId="77777777" w:rsidTr="00941CF9">
        <w:trPr>
          <w:trHeight w:val="1139"/>
        </w:trPr>
        <w:tc>
          <w:tcPr>
            <w:tcW w:w="4711" w:type="dxa"/>
          </w:tcPr>
          <w:p w14:paraId="28A3FAD6" w14:textId="2282E13D" w:rsidR="00D05CC8" w:rsidRDefault="00D05CC8" w:rsidP="00744275">
            <w:r>
              <w:t>1</w:t>
            </w:r>
            <w:r w:rsidRPr="00941CF9">
              <w:rPr>
                <w:vertAlign w:val="superscript"/>
              </w:rPr>
              <w:t>st</w:t>
            </w:r>
            <w:r>
              <w:t xml:space="preserve"> </w:t>
            </w:r>
            <w:r w:rsidR="00744275">
              <w:t>July 2014</w:t>
            </w:r>
            <w:r>
              <w:t xml:space="preserve"> (and every year hence until pandemic)</w:t>
            </w:r>
          </w:p>
        </w:tc>
        <w:tc>
          <w:tcPr>
            <w:tcW w:w="4213" w:type="dxa"/>
          </w:tcPr>
          <w:p w14:paraId="35DAA17C" w14:textId="77777777" w:rsidR="00D05CC8" w:rsidRDefault="00D05CC8" w:rsidP="00941CF9">
            <w:r>
              <w:t>Assessment of serology samples to determine numbers collected. Pilot data practice data extraction and linkage (using CHI).</w:t>
            </w:r>
          </w:p>
        </w:tc>
      </w:tr>
      <w:tr w:rsidR="00D05CC8" w14:paraId="59B48D0B" w14:textId="77777777" w:rsidTr="00941CF9">
        <w:trPr>
          <w:trHeight w:val="569"/>
        </w:trPr>
        <w:tc>
          <w:tcPr>
            <w:tcW w:w="4711" w:type="dxa"/>
          </w:tcPr>
          <w:p w14:paraId="6E904ADC" w14:textId="53E97C4A" w:rsidR="00D05CC8" w:rsidRPr="00674B33" w:rsidRDefault="00D05CC8" w:rsidP="00744275">
            <w:r>
              <w:t>1</w:t>
            </w:r>
            <w:r w:rsidRPr="00941CF9">
              <w:rPr>
                <w:vertAlign w:val="superscript"/>
              </w:rPr>
              <w:t>st</w:t>
            </w:r>
            <w:r>
              <w:t xml:space="preserve"> </w:t>
            </w:r>
            <w:r w:rsidR="00744275">
              <w:t>August</w:t>
            </w:r>
            <w:r>
              <w:t xml:space="preserve"> 201</w:t>
            </w:r>
            <w:r w:rsidR="00744275">
              <w:t>4</w:t>
            </w:r>
          </w:p>
        </w:tc>
        <w:tc>
          <w:tcPr>
            <w:tcW w:w="4213" w:type="dxa"/>
          </w:tcPr>
          <w:p w14:paraId="3094DB79" w14:textId="77777777" w:rsidR="00D05CC8" w:rsidRDefault="00D05CC8" w:rsidP="00941CF9">
            <w:r>
              <w:t>Submission of analysis plan for publication.</w:t>
            </w:r>
          </w:p>
        </w:tc>
      </w:tr>
      <w:tr w:rsidR="00D05CC8" w14:paraId="7C38B7BD" w14:textId="77777777" w:rsidTr="00941CF9">
        <w:trPr>
          <w:trHeight w:val="285"/>
        </w:trPr>
        <w:tc>
          <w:tcPr>
            <w:tcW w:w="4711" w:type="dxa"/>
          </w:tcPr>
          <w:p w14:paraId="7E93C1E6" w14:textId="77777777" w:rsidR="00D05CC8" w:rsidRPr="00941CF9" w:rsidRDefault="00D05CC8" w:rsidP="00941CF9">
            <w:pPr>
              <w:rPr>
                <w:b/>
                <w:i/>
              </w:rPr>
            </w:pPr>
            <w:r w:rsidRPr="00941CF9">
              <w:rPr>
                <w:b/>
                <w:i/>
              </w:rPr>
              <w:t>Pandemic commencement</w:t>
            </w:r>
          </w:p>
        </w:tc>
        <w:tc>
          <w:tcPr>
            <w:tcW w:w="4213" w:type="dxa"/>
          </w:tcPr>
          <w:p w14:paraId="05828BC5" w14:textId="77777777" w:rsidR="00D05CC8" w:rsidRDefault="00D05CC8" w:rsidP="00941CF9"/>
        </w:tc>
      </w:tr>
      <w:tr w:rsidR="00D05CC8" w14:paraId="2D9872FC" w14:textId="77777777" w:rsidTr="00941CF9">
        <w:trPr>
          <w:trHeight w:val="1139"/>
        </w:trPr>
        <w:tc>
          <w:tcPr>
            <w:tcW w:w="4711" w:type="dxa"/>
          </w:tcPr>
          <w:p w14:paraId="26EDD030" w14:textId="77777777" w:rsidR="00D05CC8" w:rsidRDefault="00D05CC8" w:rsidP="00941CF9">
            <w:r>
              <w:t>Month 1-2</w:t>
            </w:r>
          </w:p>
        </w:tc>
        <w:tc>
          <w:tcPr>
            <w:tcW w:w="4213" w:type="dxa"/>
          </w:tcPr>
          <w:p w14:paraId="3AF6EABF" w14:textId="29A9041C" w:rsidR="00D05CC8" w:rsidRPr="00E018FE" w:rsidRDefault="00D05CC8" w:rsidP="00A423D3">
            <w:r>
              <w:t>Serology samples tested for A/H1N1 pandemic</w:t>
            </w:r>
            <w:r w:rsidR="00EF4A1D">
              <w:t>/seasonal</w:t>
            </w:r>
            <w:r>
              <w:t xml:space="preserve"> influenza sero-positivity.</w:t>
            </w:r>
            <w:r w:rsidR="00EF4A1D">
              <w:t xml:space="preserve"> </w:t>
            </w:r>
            <w:r>
              <w:t xml:space="preserve">Practice data extraction and linkage to virology </w:t>
            </w:r>
            <w:r w:rsidR="00A423D3">
              <w:t xml:space="preserve">SMR01 </w:t>
            </w:r>
            <w:r>
              <w:t>data</w:t>
            </w:r>
          </w:p>
        </w:tc>
      </w:tr>
      <w:tr w:rsidR="00D05CC8" w14:paraId="38707D6E" w14:textId="77777777" w:rsidTr="00941CF9">
        <w:trPr>
          <w:trHeight w:val="1139"/>
        </w:trPr>
        <w:tc>
          <w:tcPr>
            <w:tcW w:w="4711" w:type="dxa"/>
          </w:tcPr>
          <w:p w14:paraId="4C7FFFF8" w14:textId="77777777" w:rsidR="00D05CC8" w:rsidRDefault="00D05CC8" w:rsidP="00941CF9">
            <w:r>
              <w:t>Month 2</w:t>
            </w:r>
          </w:p>
        </w:tc>
        <w:tc>
          <w:tcPr>
            <w:tcW w:w="4213" w:type="dxa"/>
          </w:tcPr>
          <w:p w14:paraId="658B9F70" w14:textId="77777777" w:rsidR="00D05CC8" w:rsidRPr="00E018FE" w:rsidRDefault="00D05CC8" w:rsidP="00941CF9">
            <w:r w:rsidRPr="00E018FE">
              <w:t xml:space="preserve">Processed statistical dataset </w:t>
            </w:r>
            <w:r>
              <w:t xml:space="preserve">undergoes statistical analysis by </w:t>
            </w:r>
            <w:r w:rsidRPr="00E018FE">
              <w:t xml:space="preserve">Statistics and Modelling </w:t>
            </w:r>
            <w:r>
              <w:t>G</w:t>
            </w:r>
            <w:r w:rsidRPr="00E018FE">
              <w:t>roup (Strathclyde University</w:t>
            </w:r>
            <w:r>
              <w:t>)</w:t>
            </w:r>
          </w:p>
        </w:tc>
      </w:tr>
      <w:tr w:rsidR="00D05CC8" w14:paraId="5E0D9FEB" w14:textId="77777777" w:rsidTr="00941CF9">
        <w:trPr>
          <w:trHeight w:val="569"/>
        </w:trPr>
        <w:tc>
          <w:tcPr>
            <w:tcW w:w="4711" w:type="dxa"/>
          </w:tcPr>
          <w:p w14:paraId="4E88B476" w14:textId="77777777" w:rsidR="00D05CC8" w:rsidRDefault="00D05CC8" w:rsidP="00941CF9">
            <w:r>
              <w:t>Month 3</w:t>
            </w:r>
          </w:p>
        </w:tc>
        <w:tc>
          <w:tcPr>
            <w:tcW w:w="4213" w:type="dxa"/>
          </w:tcPr>
          <w:p w14:paraId="6D7FE1FD" w14:textId="77777777" w:rsidR="00D05CC8" w:rsidRDefault="00D05CC8" w:rsidP="00941CF9">
            <w:r>
              <w:t>Initial results published online (once validated)</w:t>
            </w:r>
          </w:p>
        </w:tc>
      </w:tr>
      <w:tr w:rsidR="00D05CC8" w14:paraId="218F7D98" w14:textId="77777777" w:rsidTr="00941CF9">
        <w:trPr>
          <w:trHeight w:val="285"/>
        </w:trPr>
        <w:tc>
          <w:tcPr>
            <w:tcW w:w="4711" w:type="dxa"/>
          </w:tcPr>
          <w:p w14:paraId="4BBCE1B2" w14:textId="77777777" w:rsidR="00D05CC8" w:rsidRDefault="00D05CC8" w:rsidP="00941CF9">
            <w:r>
              <w:t>Month 6</w:t>
            </w:r>
          </w:p>
        </w:tc>
        <w:tc>
          <w:tcPr>
            <w:tcW w:w="4213" w:type="dxa"/>
          </w:tcPr>
          <w:p w14:paraId="282B5603" w14:textId="77777777" w:rsidR="00D05CC8" w:rsidRDefault="00D05CC8" w:rsidP="00941CF9">
            <w:r>
              <w:t>Final report</w:t>
            </w:r>
          </w:p>
        </w:tc>
      </w:tr>
    </w:tbl>
    <w:p w14:paraId="18D1F528" w14:textId="77777777" w:rsidR="00D05CC8" w:rsidRDefault="00D05CC8" w:rsidP="00E93EA6">
      <w:pPr>
        <w:rPr>
          <w:b/>
        </w:rPr>
      </w:pPr>
    </w:p>
    <w:p w14:paraId="1C3805C9" w14:textId="77777777" w:rsidR="00D05CC8" w:rsidRPr="00E018FE" w:rsidRDefault="00D05CC8" w:rsidP="00A01335">
      <w:pPr>
        <w:jc w:val="both"/>
      </w:pPr>
    </w:p>
    <w:p w14:paraId="79AA48C9" w14:textId="1FB2DD9B" w:rsidR="00D05CC8" w:rsidRPr="00E018FE" w:rsidRDefault="00D50453" w:rsidP="00AD5F73">
      <w:r>
        <w:rPr>
          <w:b/>
        </w:rPr>
        <w:t>7</w:t>
      </w:r>
      <w:r w:rsidR="00D05CC8" w:rsidRPr="00E018FE">
        <w:rPr>
          <w:b/>
        </w:rPr>
        <w:t xml:space="preserve">. </w:t>
      </w:r>
      <w:r w:rsidR="00D05CC8">
        <w:rPr>
          <w:b/>
        </w:rPr>
        <w:t>KEY REFERENCES</w:t>
      </w:r>
    </w:p>
    <w:p w14:paraId="14B73F5B" w14:textId="77777777" w:rsidR="00D05CC8" w:rsidRPr="00E018FE" w:rsidRDefault="00D05CC8" w:rsidP="00180362">
      <w:pPr>
        <w:jc w:val="both"/>
      </w:pPr>
    </w:p>
    <w:p w14:paraId="5506551B" w14:textId="77777777" w:rsidR="00D05CC8" w:rsidRPr="000D4494" w:rsidRDefault="00D05CC8" w:rsidP="00180362">
      <w:pPr>
        <w:numPr>
          <w:ilvl w:val="0"/>
          <w:numId w:val="20"/>
        </w:numPr>
        <w:jc w:val="both"/>
        <w:rPr>
          <w:i/>
        </w:rPr>
      </w:pPr>
      <w:r w:rsidRPr="00E018FE">
        <w:t xml:space="preserve">Mooney JD, Weir A, McMenamin J, Ritchie LD, Macfarlane TV, Simpson CR, Ahmed S, Robertson C, Clarke SC. The impact of pneumococcal vaccination in Scotland for those aged 65 and over during winter 2003/2004. </w:t>
      </w:r>
      <w:r w:rsidRPr="000D4494">
        <w:rPr>
          <w:i/>
        </w:rPr>
        <w:t xml:space="preserve">BMC Infectious Disease </w:t>
      </w:r>
      <w:r w:rsidRPr="0016500D">
        <w:t xml:space="preserve">2008; </w:t>
      </w:r>
      <w:r w:rsidRPr="0016500D">
        <w:rPr>
          <w:b/>
        </w:rPr>
        <w:t>8</w:t>
      </w:r>
      <w:r>
        <w:t>:53</w:t>
      </w:r>
    </w:p>
    <w:p w14:paraId="6EFBDED9" w14:textId="77777777" w:rsidR="00D05CC8" w:rsidRPr="000D4494" w:rsidRDefault="00D05CC8" w:rsidP="00180362">
      <w:pPr>
        <w:jc w:val="both"/>
        <w:rPr>
          <w:i/>
        </w:rPr>
      </w:pPr>
    </w:p>
    <w:p w14:paraId="4FA11634" w14:textId="77777777" w:rsidR="00D05CC8" w:rsidRDefault="00D05CC8" w:rsidP="00180362">
      <w:pPr>
        <w:numPr>
          <w:ilvl w:val="0"/>
          <w:numId w:val="20"/>
        </w:numPr>
        <w:jc w:val="both"/>
      </w:pPr>
      <w:r w:rsidRPr="00A54600">
        <w:t xml:space="preserve">Simpson CR, Ritchie LD, Robertson C, Sheikh A, McMenamin J. Vaccine effectiveness in pandemic influenza - primary care reporting (VIPER): an observational study to assess the effectiveness of the pandemic influenza A (H1N1)v vaccine. </w:t>
      </w:r>
      <w:r w:rsidRPr="000D4494">
        <w:rPr>
          <w:i/>
        </w:rPr>
        <w:t>H</w:t>
      </w:r>
      <w:r>
        <w:rPr>
          <w:i/>
        </w:rPr>
        <w:t xml:space="preserve">ealth </w:t>
      </w:r>
      <w:r w:rsidRPr="000D4494">
        <w:rPr>
          <w:i/>
        </w:rPr>
        <w:t>T</w:t>
      </w:r>
      <w:r>
        <w:rPr>
          <w:i/>
        </w:rPr>
        <w:t xml:space="preserve">echnol </w:t>
      </w:r>
      <w:r w:rsidRPr="000D4494">
        <w:rPr>
          <w:i/>
        </w:rPr>
        <w:t>A</w:t>
      </w:r>
      <w:r>
        <w:rPr>
          <w:i/>
        </w:rPr>
        <w:t>sses</w:t>
      </w:r>
      <w:r>
        <w:t>. 2010;14:313-46</w:t>
      </w:r>
    </w:p>
    <w:p w14:paraId="71DDADF7" w14:textId="77777777" w:rsidR="00D05CC8" w:rsidRPr="00607427" w:rsidRDefault="00D05CC8" w:rsidP="00180362">
      <w:pPr>
        <w:jc w:val="both"/>
      </w:pPr>
    </w:p>
    <w:p w14:paraId="6067DE34" w14:textId="77777777" w:rsidR="00D05CC8" w:rsidRPr="00307699" w:rsidRDefault="00D05CC8" w:rsidP="00180362">
      <w:pPr>
        <w:numPr>
          <w:ilvl w:val="0"/>
          <w:numId w:val="20"/>
        </w:numPr>
        <w:jc w:val="both"/>
      </w:pPr>
      <w:r w:rsidRPr="000355F2">
        <w:rPr>
          <w:color w:val="000000"/>
        </w:rPr>
        <w:t xml:space="preserve">Thomson </w:t>
      </w:r>
      <w:r>
        <w:rPr>
          <w:color w:val="000000"/>
        </w:rPr>
        <w:t xml:space="preserve">WW, </w:t>
      </w:r>
      <w:r w:rsidRPr="00AF4A15">
        <w:rPr>
          <w:color w:val="000000"/>
        </w:rPr>
        <w:t>Shay</w:t>
      </w:r>
      <w:r>
        <w:rPr>
          <w:color w:val="000000"/>
        </w:rPr>
        <w:t xml:space="preserve"> DK</w:t>
      </w:r>
      <w:r w:rsidRPr="00AF4A15">
        <w:rPr>
          <w:color w:val="000000"/>
        </w:rPr>
        <w:t>; Weintraub</w:t>
      </w:r>
      <w:r>
        <w:rPr>
          <w:color w:val="000000"/>
        </w:rPr>
        <w:t xml:space="preserve"> E</w:t>
      </w:r>
      <w:r w:rsidRPr="00AF4A15">
        <w:rPr>
          <w:color w:val="000000"/>
        </w:rPr>
        <w:t>; Brammer</w:t>
      </w:r>
      <w:r>
        <w:rPr>
          <w:color w:val="000000"/>
        </w:rPr>
        <w:t xml:space="preserve"> L</w:t>
      </w:r>
      <w:r w:rsidRPr="00AF4A15">
        <w:rPr>
          <w:color w:val="000000"/>
        </w:rPr>
        <w:t>; Cox</w:t>
      </w:r>
      <w:r>
        <w:rPr>
          <w:color w:val="000000"/>
        </w:rPr>
        <w:t xml:space="preserve"> N</w:t>
      </w:r>
      <w:r w:rsidRPr="00AF4A15">
        <w:rPr>
          <w:color w:val="000000"/>
        </w:rPr>
        <w:t>; Anderson</w:t>
      </w:r>
      <w:r>
        <w:rPr>
          <w:color w:val="000000"/>
        </w:rPr>
        <w:t xml:space="preserve"> LJ</w:t>
      </w:r>
      <w:r w:rsidRPr="00AF4A15">
        <w:rPr>
          <w:color w:val="000000"/>
        </w:rPr>
        <w:t>; Fukuda</w:t>
      </w:r>
      <w:r>
        <w:rPr>
          <w:color w:val="000000"/>
        </w:rPr>
        <w:t xml:space="preserve"> K</w:t>
      </w:r>
      <w:r w:rsidRPr="000355F2">
        <w:rPr>
          <w:color w:val="000000"/>
        </w:rPr>
        <w:t xml:space="preserve">. </w:t>
      </w:r>
      <w:r w:rsidRPr="00AF4A15">
        <w:rPr>
          <w:bCs/>
          <w:color w:val="000000"/>
        </w:rPr>
        <w:t>Mortality Associated With Influenza and Respiratory Syncytial Virus in the United States</w:t>
      </w:r>
      <w:r>
        <w:rPr>
          <w:b/>
          <w:bCs/>
          <w:color w:val="000000"/>
        </w:rPr>
        <w:t xml:space="preserve"> </w:t>
      </w:r>
      <w:r w:rsidRPr="00AF4A15">
        <w:rPr>
          <w:i/>
          <w:color w:val="000000"/>
        </w:rPr>
        <w:t>JAMA</w:t>
      </w:r>
      <w:r w:rsidRPr="000355F2">
        <w:rPr>
          <w:color w:val="000000"/>
        </w:rPr>
        <w:t xml:space="preserve"> 2003;</w:t>
      </w:r>
      <w:r w:rsidRPr="00AF4A15">
        <w:rPr>
          <w:b/>
          <w:color w:val="000000"/>
        </w:rPr>
        <w:t>289</w:t>
      </w:r>
      <w:r w:rsidRPr="000355F2">
        <w:rPr>
          <w:color w:val="000000"/>
        </w:rPr>
        <w:t>:179</w:t>
      </w:r>
      <w:r>
        <w:rPr>
          <w:color w:val="000000"/>
        </w:rPr>
        <w:t>-186</w:t>
      </w:r>
    </w:p>
    <w:p w14:paraId="0BC46C4D" w14:textId="77777777" w:rsidR="00D05CC8" w:rsidRDefault="00D05CC8" w:rsidP="00180362">
      <w:pPr>
        <w:jc w:val="both"/>
      </w:pPr>
    </w:p>
    <w:p w14:paraId="097B7FAC" w14:textId="77777777" w:rsidR="00D05CC8" w:rsidRPr="00307699" w:rsidRDefault="00D05CC8" w:rsidP="00180362">
      <w:pPr>
        <w:numPr>
          <w:ilvl w:val="0"/>
          <w:numId w:val="20"/>
        </w:numPr>
        <w:jc w:val="both"/>
      </w:pPr>
      <w:r w:rsidRPr="00BE6A54">
        <w:rPr>
          <w:u w:color="1700CB"/>
          <w:lang w:val="en-US" w:eastAsia="en-US"/>
        </w:rPr>
        <w:t>McLeish NJ</w:t>
      </w:r>
      <w:r w:rsidRPr="00BE6A54">
        <w:rPr>
          <w:lang w:val="en-US" w:eastAsia="en-US"/>
        </w:rPr>
        <w:t xml:space="preserve">, </w:t>
      </w:r>
      <w:hyperlink r:id="rId8" w:history="1">
        <w:r w:rsidRPr="00BE6A54">
          <w:rPr>
            <w:color w:val="262626"/>
            <w:u w:color="262626"/>
            <w:lang w:val="en-US" w:eastAsia="en-US"/>
          </w:rPr>
          <w:t>Simmonds P</w:t>
        </w:r>
      </w:hyperlink>
      <w:r w:rsidRPr="00BE6A54">
        <w:rPr>
          <w:lang w:val="en-US" w:eastAsia="en-US"/>
        </w:rPr>
        <w:t xml:space="preserve">, </w:t>
      </w:r>
      <w:hyperlink r:id="rId9" w:history="1">
        <w:r w:rsidRPr="00BE6A54">
          <w:rPr>
            <w:color w:val="262626"/>
            <w:u w:color="262626"/>
            <w:lang w:val="en-US" w:eastAsia="en-US"/>
          </w:rPr>
          <w:t>Robertson C</w:t>
        </w:r>
      </w:hyperlink>
      <w:r w:rsidRPr="00BE6A54">
        <w:rPr>
          <w:lang w:val="en-US" w:eastAsia="en-US"/>
        </w:rPr>
        <w:t xml:space="preserve">, </w:t>
      </w:r>
      <w:hyperlink r:id="rId10" w:history="1">
        <w:r w:rsidRPr="00BE6A54">
          <w:rPr>
            <w:color w:val="262626"/>
            <w:u w:color="262626"/>
            <w:lang w:val="en-US" w:eastAsia="en-US"/>
          </w:rPr>
          <w:t>Handel I</w:t>
        </w:r>
      </w:hyperlink>
      <w:r w:rsidRPr="00BE6A54">
        <w:rPr>
          <w:lang w:val="en-US" w:eastAsia="en-US"/>
        </w:rPr>
        <w:t xml:space="preserve">, </w:t>
      </w:r>
      <w:hyperlink r:id="rId11" w:history="1">
        <w:r w:rsidRPr="00BE6A54">
          <w:rPr>
            <w:color w:val="262626"/>
            <w:u w:color="262626"/>
            <w:lang w:val="en-US" w:eastAsia="en-US"/>
          </w:rPr>
          <w:t>McGilchrist M</w:t>
        </w:r>
      </w:hyperlink>
      <w:r w:rsidRPr="00BE6A54">
        <w:rPr>
          <w:lang w:val="en-US" w:eastAsia="en-US"/>
        </w:rPr>
        <w:t xml:space="preserve">, </w:t>
      </w:r>
      <w:hyperlink r:id="rId12" w:history="1">
        <w:r w:rsidRPr="00BE6A54">
          <w:rPr>
            <w:color w:val="262626"/>
            <w:u w:color="262626"/>
            <w:lang w:val="en-US" w:eastAsia="en-US"/>
          </w:rPr>
          <w:t>Singh BK</w:t>
        </w:r>
      </w:hyperlink>
      <w:r w:rsidRPr="00BE6A54">
        <w:rPr>
          <w:lang w:val="en-US" w:eastAsia="en-US"/>
        </w:rPr>
        <w:t xml:space="preserve">, </w:t>
      </w:r>
      <w:hyperlink r:id="rId13" w:history="1">
        <w:r w:rsidRPr="00BE6A54">
          <w:rPr>
            <w:color w:val="262626"/>
            <w:u w:color="262626"/>
            <w:lang w:val="en-US" w:eastAsia="en-US"/>
          </w:rPr>
          <w:t>Kerr S</w:t>
        </w:r>
      </w:hyperlink>
      <w:r w:rsidRPr="00BE6A54">
        <w:rPr>
          <w:lang w:val="en-US" w:eastAsia="en-US"/>
        </w:rPr>
        <w:t xml:space="preserve">, </w:t>
      </w:r>
      <w:hyperlink r:id="rId14" w:history="1">
        <w:r w:rsidRPr="00BE6A54">
          <w:rPr>
            <w:color w:val="262626"/>
            <w:u w:color="262626"/>
            <w:lang w:val="en-US" w:eastAsia="en-US"/>
          </w:rPr>
          <w:t>Chase-Topping ME</w:t>
        </w:r>
      </w:hyperlink>
      <w:r w:rsidRPr="00BE6A54">
        <w:rPr>
          <w:lang w:val="en-US" w:eastAsia="en-US"/>
        </w:rPr>
        <w:t xml:space="preserve">, </w:t>
      </w:r>
      <w:hyperlink r:id="rId15" w:history="1">
        <w:r w:rsidRPr="00BE6A54">
          <w:rPr>
            <w:color w:val="262626"/>
            <w:u w:color="262626"/>
            <w:lang w:val="en-US" w:eastAsia="en-US"/>
          </w:rPr>
          <w:t>Sinka K</w:t>
        </w:r>
      </w:hyperlink>
      <w:r w:rsidRPr="00BE6A54">
        <w:rPr>
          <w:lang w:val="en-US" w:eastAsia="en-US"/>
        </w:rPr>
        <w:t xml:space="preserve">, </w:t>
      </w:r>
      <w:hyperlink r:id="rId16" w:history="1">
        <w:r w:rsidRPr="00BE6A54">
          <w:rPr>
            <w:color w:val="262626"/>
            <w:u w:color="262626"/>
            <w:lang w:val="en-US" w:eastAsia="en-US"/>
          </w:rPr>
          <w:t>Bronsvoort M</w:t>
        </w:r>
      </w:hyperlink>
      <w:r w:rsidRPr="00BE6A54">
        <w:rPr>
          <w:lang w:val="en-US" w:eastAsia="en-US"/>
        </w:rPr>
        <w:t xml:space="preserve">, </w:t>
      </w:r>
      <w:hyperlink r:id="rId17" w:history="1">
        <w:r w:rsidRPr="00BE6A54">
          <w:rPr>
            <w:color w:val="262626"/>
            <w:u w:color="262626"/>
            <w:lang w:val="en-US" w:eastAsia="en-US"/>
          </w:rPr>
          <w:t>Porteous DJ</w:t>
        </w:r>
      </w:hyperlink>
      <w:r w:rsidRPr="00BE6A54">
        <w:rPr>
          <w:lang w:val="en-US" w:eastAsia="en-US"/>
        </w:rPr>
        <w:t xml:space="preserve">, </w:t>
      </w:r>
      <w:hyperlink r:id="rId18" w:history="1">
        <w:r w:rsidRPr="00BE6A54">
          <w:rPr>
            <w:color w:val="262626"/>
            <w:u w:color="262626"/>
            <w:lang w:val="en-US" w:eastAsia="en-US"/>
          </w:rPr>
          <w:t>Carman W</w:t>
        </w:r>
      </w:hyperlink>
      <w:r w:rsidRPr="00BE6A54">
        <w:rPr>
          <w:lang w:val="en-US" w:eastAsia="en-US"/>
        </w:rPr>
        <w:t xml:space="preserve">, </w:t>
      </w:r>
      <w:hyperlink r:id="rId19" w:history="1">
        <w:r w:rsidRPr="00BE6A54">
          <w:rPr>
            <w:color w:val="262626"/>
            <w:u w:color="262626"/>
            <w:lang w:val="en-US" w:eastAsia="en-US"/>
          </w:rPr>
          <w:t>McMenamin J</w:t>
        </w:r>
      </w:hyperlink>
      <w:r w:rsidRPr="00BE6A54">
        <w:rPr>
          <w:lang w:val="en-US" w:eastAsia="en-US"/>
        </w:rPr>
        <w:t xml:space="preserve">, </w:t>
      </w:r>
      <w:hyperlink r:id="rId20" w:history="1">
        <w:r w:rsidRPr="00BE6A54">
          <w:rPr>
            <w:color w:val="262626"/>
            <w:u w:color="262626"/>
            <w:lang w:val="en-US" w:eastAsia="en-US"/>
          </w:rPr>
          <w:t>Leigh-Brown A</w:t>
        </w:r>
      </w:hyperlink>
      <w:r w:rsidRPr="00BE6A54">
        <w:rPr>
          <w:lang w:val="en-US" w:eastAsia="en-US"/>
        </w:rPr>
        <w:t xml:space="preserve">, </w:t>
      </w:r>
      <w:hyperlink r:id="rId21" w:history="1">
        <w:r w:rsidRPr="00BE6A54">
          <w:rPr>
            <w:color w:val="262626"/>
            <w:u w:color="262626"/>
            <w:lang w:val="en-US" w:eastAsia="en-US"/>
          </w:rPr>
          <w:t>Woolhouse ME</w:t>
        </w:r>
      </w:hyperlink>
      <w:r w:rsidRPr="00BE6A54">
        <w:t xml:space="preserve">, </w:t>
      </w:r>
      <w:r w:rsidRPr="00BE6A54">
        <w:rPr>
          <w:bCs/>
          <w:lang w:val="en-US" w:eastAsia="en-US"/>
        </w:rPr>
        <w:t xml:space="preserve">Sero-prevalence and incidence of A/H1N1 2009 influenza infection in Scotland in winter 2009-2010. </w:t>
      </w:r>
      <w:r w:rsidRPr="00BE6A54">
        <w:rPr>
          <w:color w:val="262626"/>
          <w:u w:color="262626"/>
          <w:lang w:val="en-US" w:eastAsia="en-US"/>
        </w:rPr>
        <w:t>PLoS One.</w:t>
      </w:r>
      <w:r w:rsidRPr="00BE6A54">
        <w:rPr>
          <w:u w:color="262626"/>
          <w:lang w:val="en-US" w:eastAsia="en-US"/>
        </w:rPr>
        <w:t xml:space="preserve"> 2011;6(6):e20358</w:t>
      </w:r>
    </w:p>
    <w:p w14:paraId="61DD97B7" w14:textId="77777777" w:rsidR="00D05CC8" w:rsidRDefault="00D05CC8" w:rsidP="00180362">
      <w:pPr>
        <w:jc w:val="both"/>
      </w:pPr>
    </w:p>
    <w:p w14:paraId="0D122418" w14:textId="77777777" w:rsidR="00D05CC8" w:rsidRPr="002C55F5" w:rsidRDefault="00CF0C38" w:rsidP="00180362">
      <w:pPr>
        <w:numPr>
          <w:ilvl w:val="0"/>
          <w:numId w:val="20"/>
        </w:numPr>
        <w:jc w:val="both"/>
      </w:pPr>
      <w:hyperlink r:id="rId22" w:history="1">
        <w:r w:rsidR="00D05CC8" w:rsidRPr="00E61BA4">
          <w:rPr>
            <w:color w:val="262626"/>
            <w:u w:color="262626"/>
            <w:lang w:val="en-US" w:eastAsia="en-US"/>
          </w:rPr>
          <w:t>Hancock K</w:t>
        </w:r>
      </w:hyperlink>
      <w:r w:rsidR="00D05CC8" w:rsidRPr="00E61BA4">
        <w:rPr>
          <w:lang w:val="en-US" w:eastAsia="en-US"/>
        </w:rPr>
        <w:t xml:space="preserve">, </w:t>
      </w:r>
      <w:hyperlink r:id="rId23" w:history="1">
        <w:r w:rsidR="00D05CC8" w:rsidRPr="00E61BA4">
          <w:rPr>
            <w:color w:val="262626"/>
            <w:u w:color="262626"/>
            <w:lang w:val="en-US" w:eastAsia="en-US"/>
          </w:rPr>
          <w:t>Veguilla V</w:t>
        </w:r>
      </w:hyperlink>
      <w:r w:rsidR="00D05CC8" w:rsidRPr="00E61BA4">
        <w:rPr>
          <w:lang w:val="en-US" w:eastAsia="en-US"/>
        </w:rPr>
        <w:t xml:space="preserve">, </w:t>
      </w:r>
      <w:hyperlink r:id="rId24" w:history="1">
        <w:r w:rsidR="00D05CC8" w:rsidRPr="00E61BA4">
          <w:rPr>
            <w:color w:val="262626"/>
            <w:u w:color="262626"/>
            <w:lang w:val="en-US" w:eastAsia="en-US"/>
          </w:rPr>
          <w:t>Lu X</w:t>
        </w:r>
      </w:hyperlink>
      <w:r w:rsidR="00D05CC8" w:rsidRPr="00E61BA4">
        <w:rPr>
          <w:lang w:val="en-US" w:eastAsia="en-US"/>
        </w:rPr>
        <w:t xml:space="preserve">, </w:t>
      </w:r>
      <w:hyperlink r:id="rId25" w:history="1">
        <w:r w:rsidR="00D05CC8" w:rsidRPr="00E61BA4">
          <w:rPr>
            <w:color w:val="262626"/>
            <w:u w:color="262626"/>
            <w:lang w:val="en-US" w:eastAsia="en-US"/>
          </w:rPr>
          <w:t>Zhong W</w:t>
        </w:r>
      </w:hyperlink>
      <w:r w:rsidR="00D05CC8" w:rsidRPr="00E61BA4">
        <w:rPr>
          <w:lang w:val="en-US" w:eastAsia="en-US"/>
        </w:rPr>
        <w:t xml:space="preserve">, </w:t>
      </w:r>
      <w:hyperlink r:id="rId26" w:history="1">
        <w:r w:rsidR="00D05CC8" w:rsidRPr="00E61BA4">
          <w:rPr>
            <w:color w:val="262626"/>
            <w:u w:color="262626"/>
            <w:lang w:val="en-US" w:eastAsia="en-US"/>
          </w:rPr>
          <w:t>Butler EN</w:t>
        </w:r>
      </w:hyperlink>
      <w:r w:rsidR="00D05CC8" w:rsidRPr="00E61BA4">
        <w:rPr>
          <w:lang w:val="en-US" w:eastAsia="en-US"/>
        </w:rPr>
        <w:t xml:space="preserve">, </w:t>
      </w:r>
      <w:hyperlink r:id="rId27" w:history="1">
        <w:r w:rsidR="00D05CC8" w:rsidRPr="00E61BA4">
          <w:rPr>
            <w:color w:val="262626"/>
            <w:u w:color="262626"/>
            <w:lang w:val="en-US" w:eastAsia="en-US"/>
          </w:rPr>
          <w:t>Sun H</w:t>
        </w:r>
      </w:hyperlink>
      <w:r w:rsidR="00D05CC8" w:rsidRPr="00E61BA4">
        <w:rPr>
          <w:lang w:val="en-US" w:eastAsia="en-US"/>
        </w:rPr>
        <w:t xml:space="preserve">, </w:t>
      </w:r>
      <w:hyperlink r:id="rId28" w:history="1">
        <w:r w:rsidR="00D05CC8" w:rsidRPr="00E61BA4">
          <w:rPr>
            <w:color w:val="262626"/>
            <w:u w:color="262626"/>
            <w:lang w:val="en-US" w:eastAsia="en-US"/>
          </w:rPr>
          <w:t>Liu F</w:t>
        </w:r>
      </w:hyperlink>
      <w:r w:rsidR="00D05CC8" w:rsidRPr="00E61BA4">
        <w:rPr>
          <w:lang w:val="en-US" w:eastAsia="en-US"/>
        </w:rPr>
        <w:t xml:space="preserve">, </w:t>
      </w:r>
      <w:hyperlink r:id="rId29" w:history="1">
        <w:r w:rsidR="00D05CC8" w:rsidRPr="00E61BA4">
          <w:rPr>
            <w:color w:val="262626"/>
            <w:u w:color="262626"/>
            <w:lang w:val="en-US" w:eastAsia="en-US"/>
          </w:rPr>
          <w:t>Dong L</w:t>
        </w:r>
      </w:hyperlink>
      <w:r w:rsidR="00D05CC8" w:rsidRPr="00E61BA4">
        <w:rPr>
          <w:lang w:val="en-US" w:eastAsia="en-US"/>
        </w:rPr>
        <w:t xml:space="preserve">, </w:t>
      </w:r>
      <w:hyperlink r:id="rId30" w:history="1">
        <w:r w:rsidR="00D05CC8" w:rsidRPr="00E61BA4">
          <w:rPr>
            <w:color w:val="262626"/>
            <w:u w:color="262626"/>
            <w:lang w:val="en-US" w:eastAsia="en-US"/>
          </w:rPr>
          <w:t>DeVos JR</w:t>
        </w:r>
      </w:hyperlink>
      <w:r w:rsidR="00D05CC8" w:rsidRPr="00E61BA4">
        <w:rPr>
          <w:lang w:val="en-US" w:eastAsia="en-US"/>
        </w:rPr>
        <w:t xml:space="preserve">, </w:t>
      </w:r>
      <w:hyperlink r:id="rId31" w:history="1">
        <w:r w:rsidR="00D05CC8" w:rsidRPr="00E61BA4">
          <w:rPr>
            <w:color w:val="262626"/>
            <w:u w:color="262626"/>
            <w:lang w:val="en-US" w:eastAsia="en-US"/>
          </w:rPr>
          <w:t>Gargiullo PM</w:t>
        </w:r>
      </w:hyperlink>
      <w:r w:rsidR="00D05CC8" w:rsidRPr="00E61BA4">
        <w:rPr>
          <w:lang w:val="en-US" w:eastAsia="en-US"/>
        </w:rPr>
        <w:t xml:space="preserve">, </w:t>
      </w:r>
      <w:hyperlink r:id="rId32" w:history="1">
        <w:r w:rsidR="00D05CC8" w:rsidRPr="00E61BA4">
          <w:rPr>
            <w:color w:val="262626"/>
            <w:u w:color="262626"/>
            <w:lang w:val="en-US" w:eastAsia="en-US"/>
          </w:rPr>
          <w:t>Brammer TL</w:t>
        </w:r>
      </w:hyperlink>
      <w:r w:rsidR="00D05CC8" w:rsidRPr="00E61BA4">
        <w:rPr>
          <w:lang w:val="en-US" w:eastAsia="en-US"/>
        </w:rPr>
        <w:t xml:space="preserve">, </w:t>
      </w:r>
      <w:hyperlink r:id="rId33" w:history="1">
        <w:r w:rsidR="00D05CC8" w:rsidRPr="00E61BA4">
          <w:rPr>
            <w:color w:val="262626"/>
            <w:u w:color="262626"/>
            <w:lang w:val="en-US" w:eastAsia="en-US"/>
          </w:rPr>
          <w:t>Cox NJ</w:t>
        </w:r>
      </w:hyperlink>
      <w:r w:rsidR="00D05CC8" w:rsidRPr="00E61BA4">
        <w:rPr>
          <w:lang w:val="en-US" w:eastAsia="en-US"/>
        </w:rPr>
        <w:t xml:space="preserve">, </w:t>
      </w:r>
      <w:hyperlink r:id="rId34" w:history="1">
        <w:r w:rsidR="00D05CC8" w:rsidRPr="00E61BA4">
          <w:rPr>
            <w:color w:val="262626"/>
            <w:u w:color="262626"/>
            <w:lang w:val="en-US" w:eastAsia="en-US"/>
          </w:rPr>
          <w:t>Tumpey TM</w:t>
        </w:r>
      </w:hyperlink>
      <w:r w:rsidR="00D05CC8" w:rsidRPr="00E61BA4">
        <w:rPr>
          <w:lang w:val="en-US" w:eastAsia="en-US"/>
        </w:rPr>
        <w:t xml:space="preserve">, </w:t>
      </w:r>
      <w:hyperlink r:id="rId35" w:history="1">
        <w:r w:rsidR="00D05CC8" w:rsidRPr="00E61BA4">
          <w:rPr>
            <w:color w:val="262626"/>
            <w:u w:color="262626"/>
            <w:lang w:val="en-US" w:eastAsia="en-US"/>
          </w:rPr>
          <w:t>Katz JM</w:t>
        </w:r>
      </w:hyperlink>
      <w:r w:rsidR="00D05CC8" w:rsidRPr="00E61BA4">
        <w:rPr>
          <w:lang w:val="en-US" w:eastAsia="en-US"/>
        </w:rPr>
        <w:t>.</w:t>
      </w:r>
      <w:r w:rsidR="00D05CC8" w:rsidRPr="00E61BA4">
        <w:rPr>
          <w:bCs/>
          <w:sz w:val="32"/>
          <w:szCs w:val="32"/>
          <w:lang w:val="en-US" w:eastAsia="en-US"/>
        </w:rPr>
        <w:t xml:space="preserve"> </w:t>
      </w:r>
      <w:r w:rsidR="00D05CC8" w:rsidRPr="00E61BA4">
        <w:rPr>
          <w:bCs/>
          <w:lang w:val="en-US" w:eastAsia="en-US"/>
        </w:rPr>
        <w:t>Cross-reactive antibody responses to the 2009 pandemic H1N1 influenza virus. N Engl J Med. 2009 Nov 12;361(20):1945-52</w:t>
      </w:r>
    </w:p>
    <w:p w14:paraId="0BFF73AE" w14:textId="77777777" w:rsidR="00D05CC8" w:rsidRDefault="00D05CC8" w:rsidP="00180362">
      <w:pPr>
        <w:jc w:val="both"/>
      </w:pPr>
    </w:p>
    <w:p w14:paraId="62058E36" w14:textId="77777777" w:rsidR="00D05CC8" w:rsidRPr="00307699" w:rsidRDefault="00D05CC8" w:rsidP="00180362">
      <w:pPr>
        <w:numPr>
          <w:ilvl w:val="0"/>
          <w:numId w:val="20"/>
        </w:numPr>
        <w:jc w:val="both"/>
      </w:pPr>
      <w:r>
        <w:rPr>
          <w:color w:val="000000"/>
        </w:rPr>
        <w:t xml:space="preserve">Health Protection Scotland </w:t>
      </w:r>
      <w:r w:rsidRPr="00BE6A54">
        <w:rPr>
          <w:color w:val="242424"/>
          <w:lang w:val="en-US" w:eastAsia="en-US"/>
        </w:rPr>
        <w:t>The Pandemic of Influenza A(H1N1) Infection in Scotland 2009–2010: Report on the Health Protection Response. 2010: Glasgow</w:t>
      </w:r>
    </w:p>
    <w:p w14:paraId="0A2D89B5" w14:textId="77777777" w:rsidR="00D05CC8" w:rsidRDefault="00D05CC8" w:rsidP="00180362">
      <w:pPr>
        <w:jc w:val="both"/>
      </w:pPr>
    </w:p>
    <w:p w14:paraId="1008A14D" w14:textId="77777777" w:rsidR="00D05CC8" w:rsidRPr="001354BE" w:rsidRDefault="00CF0C38" w:rsidP="00180362">
      <w:pPr>
        <w:numPr>
          <w:ilvl w:val="0"/>
          <w:numId w:val="20"/>
        </w:numPr>
        <w:autoSpaceDE w:val="0"/>
        <w:autoSpaceDN w:val="0"/>
        <w:adjustRightInd w:val="0"/>
        <w:jc w:val="both"/>
        <w:rPr>
          <w:u w:color="262626"/>
          <w:lang w:val="en-US" w:eastAsia="en-US"/>
        </w:rPr>
      </w:pPr>
      <w:hyperlink r:id="rId36" w:history="1">
        <w:r w:rsidR="00D05CC8" w:rsidRPr="00BB15DF">
          <w:rPr>
            <w:color w:val="262626"/>
            <w:u w:color="262626"/>
            <w:lang w:val="en-US" w:eastAsia="en-US"/>
          </w:rPr>
          <w:t>Skowronski DM</w:t>
        </w:r>
      </w:hyperlink>
      <w:r w:rsidR="00D05CC8" w:rsidRPr="00BB15DF">
        <w:rPr>
          <w:lang w:val="en-US" w:eastAsia="en-US"/>
        </w:rPr>
        <w:t xml:space="preserve">, </w:t>
      </w:r>
      <w:hyperlink r:id="rId37" w:history="1">
        <w:r w:rsidR="00D05CC8" w:rsidRPr="00BB15DF">
          <w:rPr>
            <w:color w:val="262626"/>
            <w:u w:color="262626"/>
            <w:lang w:val="en-US" w:eastAsia="en-US"/>
          </w:rPr>
          <w:t>Janjua NZ</w:t>
        </w:r>
      </w:hyperlink>
      <w:r w:rsidR="00D05CC8" w:rsidRPr="00BB15DF">
        <w:rPr>
          <w:lang w:val="en-US" w:eastAsia="en-US"/>
        </w:rPr>
        <w:t xml:space="preserve">, </w:t>
      </w:r>
      <w:hyperlink r:id="rId38" w:history="1">
        <w:r w:rsidR="00D05CC8" w:rsidRPr="00BB15DF">
          <w:rPr>
            <w:color w:val="262626"/>
            <w:u w:color="262626"/>
            <w:lang w:val="en-US" w:eastAsia="en-US"/>
          </w:rPr>
          <w:t>De Serres G</w:t>
        </w:r>
      </w:hyperlink>
      <w:r w:rsidR="00D05CC8" w:rsidRPr="00BB15DF">
        <w:rPr>
          <w:lang w:val="en-US" w:eastAsia="en-US"/>
        </w:rPr>
        <w:t xml:space="preserve">, </w:t>
      </w:r>
      <w:hyperlink r:id="rId39" w:history="1">
        <w:r w:rsidR="00D05CC8" w:rsidRPr="00BB15DF">
          <w:rPr>
            <w:color w:val="262626"/>
            <w:u w:color="262626"/>
            <w:lang w:val="en-US" w:eastAsia="en-US"/>
          </w:rPr>
          <w:t>Hottes TS</w:t>
        </w:r>
      </w:hyperlink>
      <w:r w:rsidR="00D05CC8" w:rsidRPr="00BB15DF">
        <w:rPr>
          <w:lang w:val="en-US" w:eastAsia="en-US"/>
        </w:rPr>
        <w:t xml:space="preserve">, </w:t>
      </w:r>
      <w:hyperlink r:id="rId40" w:history="1">
        <w:r w:rsidR="00D05CC8" w:rsidRPr="00BB15DF">
          <w:rPr>
            <w:color w:val="262626"/>
            <w:u w:color="262626"/>
            <w:lang w:val="en-US" w:eastAsia="en-US"/>
          </w:rPr>
          <w:t>Dickinson JA</w:t>
        </w:r>
      </w:hyperlink>
      <w:r w:rsidR="00D05CC8" w:rsidRPr="00BB15DF">
        <w:rPr>
          <w:lang w:val="en-US" w:eastAsia="en-US"/>
        </w:rPr>
        <w:t xml:space="preserve">, </w:t>
      </w:r>
      <w:hyperlink r:id="rId41" w:history="1">
        <w:r w:rsidR="00D05CC8" w:rsidRPr="00BB15DF">
          <w:rPr>
            <w:color w:val="262626"/>
            <w:u w:color="262626"/>
            <w:lang w:val="en-US" w:eastAsia="en-US"/>
          </w:rPr>
          <w:t>Crowcroft N</w:t>
        </w:r>
      </w:hyperlink>
      <w:r w:rsidR="00D05CC8" w:rsidRPr="00BB15DF">
        <w:rPr>
          <w:lang w:val="en-US" w:eastAsia="en-US"/>
        </w:rPr>
        <w:t xml:space="preserve">, </w:t>
      </w:r>
      <w:hyperlink r:id="rId42" w:history="1">
        <w:r w:rsidR="00D05CC8" w:rsidRPr="00BB15DF">
          <w:rPr>
            <w:color w:val="262626"/>
            <w:u w:color="262626"/>
            <w:lang w:val="en-US" w:eastAsia="en-US"/>
          </w:rPr>
          <w:t>Kwindt TL</w:t>
        </w:r>
      </w:hyperlink>
      <w:r w:rsidR="00D05CC8" w:rsidRPr="00BB15DF">
        <w:rPr>
          <w:lang w:val="en-US" w:eastAsia="en-US"/>
        </w:rPr>
        <w:t xml:space="preserve">, </w:t>
      </w:r>
      <w:hyperlink r:id="rId43" w:history="1">
        <w:r w:rsidR="00D05CC8" w:rsidRPr="00BB15DF">
          <w:rPr>
            <w:color w:val="262626"/>
            <w:u w:color="262626"/>
            <w:lang w:val="en-US" w:eastAsia="en-US"/>
          </w:rPr>
          <w:t>Tang P</w:t>
        </w:r>
      </w:hyperlink>
      <w:r w:rsidR="00D05CC8" w:rsidRPr="00BB15DF">
        <w:rPr>
          <w:lang w:val="en-US" w:eastAsia="en-US"/>
        </w:rPr>
        <w:t xml:space="preserve">, </w:t>
      </w:r>
      <w:hyperlink r:id="rId44" w:history="1">
        <w:r w:rsidR="00D05CC8" w:rsidRPr="00BB15DF">
          <w:rPr>
            <w:color w:val="262626"/>
            <w:u w:color="262626"/>
            <w:lang w:val="en-US" w:eastAsia="en-US"/>
          </w:rPr>
          <w:t>Charest H</w:t>
        </w:r>
      </w:hyperlink>
      <w:r w:rsidR="00D05CC8" w:rsidRPr="00BB15DF">
        <w:rPr>
          <w:lang w:val="en-US" w:eastAsia="en-US"/>
        </w:rPr>
        <w:t xml:space="preserve">, </w:t>
      </w:r>
      <w:hyperlink r:id="rId45" w:history="1">
        <w:r w:rsidR="00D05CC8" w:rsidRPr="00BB15DF">
          <w:rPr>
            <w:color w:val="262626"/>
            <w:u w:color="262626"/>
            <w:lang w:val="en-US" w:eastAsia="en-US"/>
          </w:rPr>
          <w:t>Fonseca K</w:t>
        </w:r>
      </w:hyperlink>
      <w:r w:rsidR="00D05CC8" w:rsidRPr="00BB15DF">
        <w:rPr>
          <w:lang w:val="en-US" w:eastAsia="en-US"/>
        </w:rPr>
        <w:t xml:space="preserve">, </w:t>
      </w:r>
      <w:hyperlink r:id="rId46" w:history="1">
        <w:r w:rsidR="00D05CC8" w:rsidRPr="00BB15DF">
          <w:rPr>
            <w:color w:val="262626"/>
            <w:u w:color="262626"/>
            <w:lang w:val="en-US" w:eastAsia="en-US"/>
          </w:rPr>
          <w:t>Gubbay JB</w:t>
        </w:r>
      </w:hyperlink>
      <w:r w:rsidR="00D05CC8" w:rsidRPr="00BB15DF">
        <w:rPr>
          <w:lang w:val="en-US" w:eastAsia="en-US"/>
        </w:rPr>
        <w:t xml:space="preserve">, </w:t>
      </w:r>
      <w:hyperlink r:id="rId47" w:history="1">
        <w:r w:rsidR="00D05CC8" w:rsidRPr="00BB15DF">
          <w:rPr>
            <w:color w:val="262626"/>
            <w:u w:color="262626"/>
            <w:lang w:val="en-US" w:eastAsia="en-US"/>
          </w:rPr>
          <w:t>Bastien N</w:t>
        </w:r>
      </w:hyperlink>
      <w:r w:rsidR="00D05CC8" w:rsidRPr="00BB15DF">
        <w:rPr>
          <w:lang w:val="en-US" w:eastAsia="en-US"/>
        </w:rPr>
        <w:t xml:space="preserve">, </w:t>
      </w:r>
      <w:hyperlink r:id="rId48" w:history="1">
        <w:r w:rsidR="00D05CC8" w:rsidRPr="00BB15DF">
          <w:rPr>
            <w:color w:val="262626"/>
            <w:u w:color="262626"/>
            <w:lang w:val="en-US" w:eastAsia="en-US"/>
          </w:rPr>
          <w:t>Li Y</w:t>
        </w:r>
      </w:hyperlink>
      <w:r w:rsidR="00D05CC8" w:rsidRPr="00BB15DF">
        <w:rPr>
          <w:lang w:val="en-US" w:eastAsia="en-US"/>
        </w:rPr>
        <w:t xml:space="preserve">, </w:t>
      </w:r>
      <w:hyperlink r:id="rId49" w:history="1">
        <w:r w:rsidR="00D05CC8" w:rsidRPr="00BB15DF">
          <w:rPr>
            <w:color w:val="262626"/>
            <w:u w:color="262626"/>
            <w:lang w:val="en-US" w:eastAsia="en-US"/>
          </w:rPr>
          <w:t>Petric M</w:t>
        </w:r>
      </w:hyperlink>
      <w:r w:rsidR="00D05CC8" w:rsidRPr="00BB15DF">
        <w:rPr>
          <w:lang w:val="en-US" w:eastAsia="en-US"/>
        </w:rPr>
        <w:t>.</w:t>
      </w:r>
      <w:r w:rsidR="00D05CC8" w:rsidRPr="00BB15DF">
        <w:rPr>
          <w:bCs/>
          <w:lang w:val="en-US" w:eastAsia="en-US"/>
        </w:rPr>
        <w:t xml:space="preserve"> Effectiveness of AS03 adjuvanted pandemic H1N1 vaccine: case-control evaluation based on sentinel surveillance system in Canada, autumn 2009.</w:t>
      </w:r>
      <w:r w:rsidR="00D05CC8" w:rsidRPr="00BB15DF">
        <w:rPr>
          <w:color w:val="262626"/>
          <w:u w:color="262626"/>
          <w:lang w:val="en-US" w:eastAsia="en-US"/>
        </w:rPr>
        <w:t xml:space="preserve"> BMJ.</w:t>
      </w:r>
      <w:r w:rsidR="00D05CC8" w:rsidRPr="00BB15DF">
        <w:rPr>
          <w:u w:color="262626"/>
          <w:lang w:val="en-US" w:eastAsia="en-US"/>
        </w:rPr>
        <w:t xml:space="preserve"> 2011 Feb 3;342:c7297</w:t>
      </w:r>
    </w:p>
    <w:p w14:paraId="3620B175" w14:textId="77777777" w:rsidR="00D05CC8" w:rsidRDefault="00D05CC8" w:rsidP="00180362">
      <w:pPr>
        <w:autoSpaceDE w:val="0"/>
        <w:autoSpaceDN w:val="0"/>
        <w:adjustRightInd w:val="0"/>
        <w:ind w:left="360"/>
        <w:jc w:val="both"/>
        <w:rPr>
          <w:u w:color="262626"/>
          <w:lang w:val="en-US" w:eastAsia="en-US"/>
        </w:rPr>
      </w:pPr>
    </w:p>
    <w:p w14:paraId="1F44AEF8" w14:textId="77777777" w:rsidR="00D05CC8" w:rsidRPr="001354BE" w:rsidRDefault="00CF0C38" w:rsidP="00180362">
      <w:pPr>
        <w:numPr>
          <w:ilvl w:val="0"/>
          <w:numId w:val="20"/>
        </w:numPr>
        <w:autoSpaceDE w:val="0"/>
        <w:autoSpaceDN w:val="0"/>
        <w:adjustRightInd w:val="0"/>
        <w:jc w:val="both"/>
        <w:rPr>
          <w:color w:val="000000"/>
        </w:rPr>
      </w:pPr>
      <w:hyperlink r:id="rId50" w:history="1">
        <w:r w:rsidR="00D05CC8" w:rsidRPr="00BB15DF">
          <w:rPr>
            <w:color w:val="262626"/>
            <w:u w:color="262626"/>
            <w:lang w:val="en-US" w:eastAsia="en-US"/>
          </w:rPr>
          <w:t>Valenciano M</w:t>
        </w:r>
      </w:hyperlink>
      <w:r w:rsidR="00D05CC8" w:rsidRPr="00BB15DF">
        <w:rPr>
          <w:lang w:val="en-US" w:eastAsia="en-US"/>
        </w:rPr>
        <w:t xml:space="preserve">, </w:t>
      </w:r>
      <w:hyperlink r:id="rId51" w:history="1">
        <w:r w:rsidR="00D05CC8" w:rsidRPr="00BB15DF">
          <w:rPr>
            <w:color w:val="262626"/>
            <w:u w:color="262626"/>
            <w:lang w:val="en-US" w:eastAsia="en-US"/>
          </w:rPr>
          <w:t>Kissling E</w:t>
        </w:r>
      </w:hyperlink>
      <w:r w:rsidR="00D05CC8" w:rsidRPr="00BB15DF">
        <w:rPr>
          <w:lang w:val="en-US" w:eastAsia="en-US"/>
        </w:rPr>
        <w:t xml:space="preserve">, </w:t>
      </w:r>
      <w:hyperlink r:id="rId52" w:history="1">
        <w:r w:rsidR="00D05CC8" w:rsidRPr="00BB15DF">
          <w:rPr>
            <w:color w:val="262626"/>
            <w:u w:color="262626"/>
            <w:lang w:val="en-US" w:eastAsia="en-US"/>
          </w:rPr>
          <w:t>Cohen JM</w:t>
        </w:r>
      </w:hyperlink>
      <w:r w:rsidR="00D05CC8" w:rsidRPr="00BB15DF">
        <w:rPr>
          <w:lang w:val="en-US" w:eastAsia="en-US"/>
        </w:rPr>
        <w:t xml:space="preserve">, </w:t>
      </w:r>
      <w:hyperlink r:id="rId53" w:history="1">
        <w:r w:rsidR="00D05CC8" w:rsidRPr="00BB15DF">
          <w:rPr>
            <w:color w:val="262626"/>
            <w:u w:color="262626"/>
            <w:lang w:val="en-US" w:eastAsia="en-US"/>
          </w:rPr>
          <w:t>Oroszi B</w:t>
        </w:r>
      </w:hyperlink>
      <w:r w:rsidR="00D05CC8" w:rsidRPr="00BB15DF">
        <w:rPr>
          <w:lang w:val="en-US" w:eastAsia="en-US"/>
        </w:rPr>
        <w:t xml:space="preserve">, </w:t>
      </w:r>
      <w:hyperlink r:id="rId54" w:history="1">
        <w:r w:rsidR="00D05CC8" w:rsidRPr="00BB15DF">
          <w:rPr>
            <w:color w:val="262626"/>
            <w:u w:color="262626"/>
            <w:lang w:val="en-US" w:eastAsia="en-US"/>
          </w:rPr>
          <w:t>Barret AS</w:t>
        </w:r>
      </w:hyperlink>
      <w:r w:rsidR="00D05CC8" w:rsidRPr="00BB15DF">
        <w:rPr>
          <w:lang w:val="en-US" w:eastAsia="en-US"/>
        </w:rPr>
        <w:t xml:space="preserve">, </w:t>
      </w:r>
      <w:hyperlink r:id="rId55" w:history="1">
        <w:r w:rsidR="00D05CC8" w:rsidRPr="00BB15DF">
          <w:rPr>
            <w:color w:val="262626"/>
            <w:u w:color="262626"/>
            <w:lang w:val="en-US" w:eastAsia="en-US"/>
          </w:rPr>
          <w:t>Rizzo C</w:t>
        </w:r>
      </w:hyperlink>
      <w:r w:rsidR="00D05CC8" w:rsidRPr="00BB15DF">
        <w:rPr>
          <w:lang w:val="en-US" w:eastAsia="en-US"/>
        </w:rPr>
        <w:t xml:space="preserve">, </w:t>
      </w:r>
      <w:hyperlink r:id="rId56" w:history="1">
        <w:r w:rsidR="00D05CC8" w:rsidRPr="00BB15DF">
          <w:rPr>
            <w:color w:val="262626"/>
            <w:u w:color="262626"/>
            <w:lang w:val="en-US" w:eastAsia="en-US"/>
          </w:rPr>
          <w:t>Nunes B</w:t>
        </w:r>
      </w:hyperlink>
      <w:r w:rsidR="00D05CC8" w:rsidRPr="00BB15DF">
        <w:rPr>
          <w:lang w:val="en-US" w:eastAsia="en-US"/>
        </w:rPr>
        <w:t xml:space="preserve">, </w:t>
      </w:r>
      <w:hyperlink r:id="rId57" w:history="1">
        <w:r w:rsidR="00D05CC8" w:rsidRPr="00BB15DF">
          <w:rPr>
            <w:color w:val="262626"/>
            <w:u w:color="262626"/>
            <w:lang w:val="en-US" w:eastAsia="en-US"/>
          </w:rPr>
          <w:t>Pitigoi D</w:t>
        </w:r>
      </w:hyperlink>
      <w:r w:rsidR="00D05CC8" w:rsidRPr="00BB15DF">
        <w:rPr>
          <w:lang w:val="en-US" w:eastAsia="en-US"/>
        </w:rPr>
        <w:t xml:space="preserve">, </w:t>
      </w:r>
      <w:hyperlink r:id="rId58" w:history="1">
        <w:r w:rsidR="00D05CC8" w:rsidRPr="00BB15DF">
          <w:rPr>
            <w:color w:val="262626"/>
            <w:u w:color="262626"/>
            <w:lang w:val="en-US" w:eastAsia="en-US"/>
          </w:rPr>
          <w:t>Larrauri Cámara A</w:t>
        </w:r>
      </w:hyperlink>
      <w:r w:rsidR="00D05CC8" w:rsidRPr="00BB15DF">
        <w:rPr>
          <w:lang w:val="en-US" w:eastAsia="en-US"/>
        </w:rPr>
        <w:t xml:space="preserve">, </w:t>
      </w:r>
      <w:hyperlink r:id="rId59" w:history="1">
        <w:r w:rsidR="00D05CC8" w:rsidRPr="00BB15DF">
          <w:rPr>
            <w:color w:val="262626"/>
            <w:u w:color="262626"/>
            <w:lang w:val="en-US" w:eastAsia="en-US"/>
          </w:rPr>
          <w:t>Mosnier A</w:t>
        </w:r>
      </w:hyperlink>
      <w:r w:rsidR="00D05CC8" w:rsidRPr="00BB15DF">
        <w:rPr>
          <w:lang w:val="en-US" w:eastAsia="en-US"/>
        </w:rPr>
        <w:t xml:space="preserve">, </w:t>
      </w:r>
      <w:hyperlink r:id="rId60" w:history="1">
        <w:r w:rsidR="00D05CC8" w:rsidRPr="00BB15DF">
          <w:rPr>
            <w:color w:val="262626"/>
            <w:u w:color="262626"/>
            <w:lang w:val="en-US" w:eastAsia="en-US"/>
          </w:rPr>
          <w:t>Horvath JK</w:t>
        </w:r>
      </w:hyperlink>
      <w:r w:rsidR="00D05CC8" w:rsidRPr="00BB15DF">
        <w:rPr>
          <w:lang w:val="en-US" w:eastAsia="en-US"/>
        </w:rPr>
        <w:t xml:space="preserve">, </w:t>
      </w:r>
      <w:hyperlink r:id="rId61" w:history="1">
        <w:r w:rsidR="00D05CC8" w:rsidRPr="00BB15DF">
          <w:rPr>
            <w:color w:val="262626"/>
            <w:u w:color="262626"/>
            <w:lang w:val="en-US" w:eastAsia="en-US"/>
          </w:rPr>
          <w:t>O'Donnell J</w:t>
        </w:r>
      </w:hyperlink>
      <w:r w:rsidR="00D05CC8" w:rsidRPr="00BB15DF">
        <w:rPr>
          <w:lang w:val="en-US" w:eastAsia="en-US"/>
        </w:rPr>
        <w:t xml:space="preserve">, </w:t>
      </w:r>
      <w:hyperlink r:id="rId62" w:history="1">
        <w:r w:rsidR="00D05CC8" w:rsidRPr="00BB15DF">
          <w:rPr>
            <w:color w:val="262626"/>
            <w:u w:color="262626"/>
            <w:lang w:val="en-US" w:eastAsia="en-US"/>
          </w:rPr>
          <w:t>Bella A</w:t>
        </w:r>
      </w:hyperlink>
      <w:r w:rsidR="00D05CC8" w:rsidRPr="00BB15DF">
        <w:rPr>
          <w:lang w:val="en-US" w:eastAsia="en-US"/>
        </w:rPr>
        <w:t xml:space="preserve">, </w:t>
      </w:r>
      <w:hyperlink r:id="rId63" w:history="1">
        <w:r w:rsidR="00D05CC8" w:rsidRPr="00BB15DF">
          <w:rPr>
            <w:color w:val="262626"/>
            <w:u w:color="262626"/>
            <w:lang w:val="en-US" w:eastAsia="en-US"/>
          </w:rPr>
          <w:t>Guiomar R</w:t>
        </w:r>
      </w:hyperlink>
      <w:r w:rsidR="00D05CC8" w:rsidRPr="00BB15DF">
        <w:rPr>
          <w:lang w:val="en-US" w:eastAsia="en-US"/>
        </w:rPr>
        <w:t xml:space="preserve">, </w:t>
      </w:r>
      <w:hyperlink r:id="rId64" w:history="1">
        <w:r w:rsidR="00D05CC8" w:rsidRPr="00BB15DF">
          <w:rPr>
            <w:color w:val="262626"/>
            <w:u w:color="262626"/>
            <w:lang w:val="en-US" w:eastAsia="en-US"/>
          </w:rPr>
          <w:t>Lupulescu E</w:t>
        </w:r>
      </w:hyperlink>
      <w:r w:rsidR="00D05CC8" w:rsidRPr="00BB15DF">
        <w:rPr>
          <w:lang w:val="en-US" w:eastAsia="en-US"/>
        </w:rPr>
        <w:t xml:space="preserve">, </w:t>
      </w:r>
      <w:hyperlink r:id="rId65" w:history="1">
        <w:r w:rsidR="00D05CC8" w:rsidRPr="00BB15DF">
          <w:rPr>
            <w:color w:val="262626"/>
            <w:u w:color="262626"/>
            <w:lang w:val="en-US" w:eastAsia="en-US"/>
          </w:rPr>
          <w:t>Savulescu C</w:t>
        </w:r>
      </w:hyperlink>
      <w:r w:rsidR="00D05CC8" w:rsidRPr="00BB15DF">
        <w:rPr>
          <w:lang w:val="en-US" w:eastAsia="en-US"/>
        </w:rPr>
        <w:t xml:space="preserve">, </w:t>
      </w:r>
      <w:hyperlink r:id="rId66" w:history="1">
        <w:r w:rsidR="00D05CC8" w:rsidRPr="00BB15DF">
          <w:rPr>
            <w:color w:val="262626"/>
            <w:u w:color="262626"/>
            <w:lang w:val="en-US" w:eastAsia="en-US"/>
          </w:rPr>
          <w:t>Ciancio BC</w:t>
        </w:r>
      </w:hyperlink>
      <w:r w:rsidR="00D05CC8" w:rsidRPr="00BB15DF">
        <w:rPr>
          <w:lang w:val="en-US" w:eastAsia="en-US"/>
        </w:rPr>
        <w:t xml:space="preserve">, </w:t>
      </w:r>
      <w:hyperlink r:id="rId67" w:history="1">
        <w:r w:rsidR="00D05CC8" w:rsidRPr="00BB15DF">
          <w:rPr>
            <w:color w:val="262626"/>
            <w:u w:color="262626"/>
            <w:lang w:val="en-US" w:eastAsia="en-US"/>
          </w:rPr>
          <w:t>Kramarz P</w:t>
        </w:r>
      </w:hyperlink>
      <w:r w:rsidR="00D05CC8" w:rsidRPr="00BB15DF">
        <w:rPr>
          <w:lang w:val="en-US" w:eastAsia="en-US"/>
        </w:rPr>
        <w:t xml:space="preserve">, </w:t>
      </w:r>
      <w:hyperlink r:id="rId68" w:history="1">
        <w:r w:rsidR="00D05CC8" w:rsidRPr="00BB15DF">
          <w:rPr>
            <w:color w:val="262626"/>
            <w:u w:color="262626"/>
            <w:lang w:val="en-US" w:eastAsia="en-US"/>
          </w:rPr>
          <w:t>Moren A</w:t>
        </w:r>
      </w:hyperlink>
      <w:r w:rsidR="00D05CC8" w:rsidRPr="00BB15DF">
        <w:rPr>
          <w:lang w:val="en-US" w:eastAsia="en-US"/>
        </w:rPr>
        <w:t>.</w:t>
      </w:r>
      <w:r w:rsidR="00D05CC8" w:rsidRPr="00BB15DF">
        <w:rPr>
          <w:bCs/>
          <w:lang w:val="en-US" w:eastAsia="en-US"/>
        </w:rPr>
        <w:t xml:space="preserve"> Estimates of pandemic influenza vaccine effectiveness in Europe, 2009-2010: results of Influenza Monitoring Vaccine Effectiveness in Europe (I-MOVE) multicentre case-control study.</w:t>
      </w:r>
      <w:r w:rsidR="00D05CC8" w:rsidRPr="00BB15DF">
        <w:rPr>
          <w:color w:val="262626"/>
          <w:u w:color="262626"/>
          <w:lang w:val="en-US" w:eastAsia="en-US"/>
        </w:rPr>
        <w:t xml:space="preserve"> PLoS Med.</w:t>
      </w:r>
      <w:r w:rsidR="00D05CC8" w:rsidRPr="00BB15DF">
        <w:rPr>
          <w:u w:color="262626"/>
          <w:lang w:val="en-US" w:eastAsia="en-US"/>
        </w:rPr>
        <w:t xml:space="preserve"> 2011 Jan;8(1):e1000388</w:t>
      </w:r>
    </w:p>
    <w:p w14:paraId="28F9354A" w14:textId="77777777" w:rsidR="00D05CC8" w:rsidRDefault="00D05CC8" w:rsidP="00180362">
      <w:pPr>
        <w:jc w:val="both"/>
      </w:pPr>
    </w:p>
    <w:p w14:paraId="7B7E1F83" w14:textId="77777777" w:rsidR="00D05CC8" w:rsidRDefault="00D05CC8" w:rsidP="00180362">
      <w:pPr>
        <w:numPr>
          <w:ilvl w:val="0"/>
          <w:numId w:val="20"/>
        </w:numPr>
        <w:jc w:val="both"/>
      </w:pPr>
      <w:r w:rsidRPr="00E018FE">
        <w:t xml:space="preserve">Whitelaw FG, Nevin SL, Milne RM, Taylor RJ, Taylor MW, Watt AH: Completeness and accuracy of morbidity and repeat prescribing records held on general practice computers in Scotland. </w:t>
      </w:r>
      <w:r w:rsidRPr="000F2B71">
        <w:rPr>
          <w:i/>
        </w:rPr>
        <w:t>Br J Gen Pract</w:t>
      </w:r>
      <w:r w:rsidRPr="00E018FE">
        <w:t xml:space="preserve"> 1996, 46(404):181-186</w:t>
      </w:r>
    </w:p>
    <w:p w14:paraId="308BD74E" w14:textId="77777777" w:rsidR="00D05CC8" w:rsidRDefault="00D05CC8" w:rsidP="00180362">
      <w:pPr>
        <w:jc w:val="both"/>
      </w:pPr>
    </w:p>
    <w:p w14:paraId="7FCFA8C5" w14:textId="77777777" w:rsidR="00D05CC8" w:rsidRDefault="00D05CC8" w:rsidP="00180362">
      <w:pPr>
        <w:numPr>
          <w:ilvl w:val="0"/>
          <w:numId w:val="20"/>
        </w:numPr>
        <w:jc w:val="both"/>
      </w:pPr>
      <w:r w:rsidRPr="003D51B0">
        <w:t xml:space="preserve">Ekins-Daukes S, Helms PJ, Taylor MW, </w:t>
      </w:r>
      <w:r w:rsidRPr="003D51B0">
        <w:rPr>
          <w:bCs/>
        </w:rPr>
        <w:t>Simpson CR</w:t>
      </w:r>
      <w:r w:rsidRPr="003D51B0">
        <w:t xml:space="preserve">, McLay JS. Utility of routinely acquired primary care data for epidemiology and pharmacoepidemiology. </w:t>
      </w:r>
      <w:r>
        <w:rPr>
          <w:i/>
          <w:iCs/>
        </w:rPr>
        <w:t>Brit</w:t>
      </w:r>
      <w:r w:rsidRPr="003D51B0">
        <w:rPr>
          <w:i/>
          <w:iCs/>
        </w:rPr>
        <w:t xml:space="preserve"> J Clin Pharmaco</w:t>
      </w:r>
      <w:r>
        <w:rPr>
          <w:i/>
          <w:iCs/>
        </w:rPr>
        <w:t>l</w:t>
      </w:r>
      <w:r w:rsidRPr="003D51B0">
        <w:rPr>
          <w:i/>
          <w:iCs/>
        </w:rPr>
        <w:t xml:space="preserve"> </w:t>
      </w:r>
      <w:r w:rsidRPr="003D51B0">
        <w:t xml:space="preserve">2005; </w:t>
      </w:r>
      <w:r w:rsidRPr="003D51B0">
        <w:rPr>
          <w:b/>
        </w:rPr>
        <w:t>59</w:t>
      </w:r>
      <w:r w:rsidRPr="003D51B0">
        <w:t>: 684-90</w:t>
      </w:r>
    </w:p>
    <w:p w14:paraId="5C8A7ACF" w14:textId="77777777" w:rsidR="00D05CC8" w:rsidRDefault="00D05CC8" w:rsidP="00180362">
      <w:pPr>
        <w:jc w:val="both"/>
      </w:pPr>
    </w:p>
    <w:p w14:paraId="4796511B" w14:textId="77777777" w:rsidR="00D05CC8" w:rsidRPr="00E265E3" w:rsidRDefault="00D05CC8" w:rsidP="00180362">
      <w:pPr>
        <w:numPr>
          <w:ilvl w:val="0"/>
          <w:numId w:val="20"/>
        </w:numPr>
        <w:autoSpaceDE w:val="0"/>
        <w:autoSpaceDN w:val="0"/>
        <w:adjustRightInd w:val="0"/>
        <w:spacing w:after="240"/>
        <w:jc w:val="both"/>
        <w:rPr>
          <w:b/>
          <w:bCs/>
        </w:rPr>
      </w:pPr>
      <w:r>
        <w:t xml:space="preserve">Information Services Division: </w:t>
      </w:r>
      <w:r w:rsidRPr="000809C4">
        <w:t>General Practice - Practice Team Information</w:t>
      </w:r>
      <w:r>
        <w:t>. National Services Scotland</w:t>
      </w:r>
      <w:r w:rsidRPr="000809C4">
        <w:t xml:space="preserve"> (</w:t>
      </w:r>
      <w:r>
        <w:t>Accessed November 2009</w:t>
      </w:r>
      <w:r w:rsidRPr="000809C4">
        <w:t xml:space="preserve">) </w:t>
      </w:r>
      <w:r w:rsidRPr="00A05393">
        <w:t>www.isdscotland.org/pti</w:t>
      </w:r>
    </w:p>
    <w:p w14:paraId="6CB266F3" w14:textId="77777777" w:rsidR="00D05CC8" w:rsidRDefault="00D05CC8" w:rsidP="00180362">
      <w:pPr>
        <w:numPr>
          <w:ilvl w:val="0"/>
          <w:numId w:val="20"/>
        </w:numPr>
        <w:autoSpaceDE w:val="0"/>
        <w:autoSpaceDN w:val="0"/>
        <w:adjustRightInd w:val="0"/>
        <w:spacing w:after="240"/>
        <w:jc w:val="both"/>
        <w:rPr>
          <w:b/>
          <w:bCs/>
        </w:rPr>
      </w:pPr>
      <w:r w:rsidRPr="000159EF">
        <w:t xml:space="preserve">GRO Scotland: </w:t>
      </w:r>
      <w:r w:rsidRPr="000159EF">
        <w:rPr>
          <w:bCs/>
        </w:rPr>
        <w:t xml:space="preserve">General Register Office for Scotland Statistics Library [population estimates] (Accessed </w:t>
      </w:r>
      <w:r>
        <w:rPr>
          <w:bCs/>
        </w:rPr>
        <w:t>July 2005</w:t>
      </w:r>
      <w:r w:rsidRPr="000159EF">
        <w:rPr>
          <w:bCs/>
        </w:rPr>
        <w:t>).</w:t>
      </w:r>
      <w:r w:rsidRPr="000159EF">
        <w:rPr>
          <w:b/>
          <w:bCs/>
        </w:rPr>
        <w:t xml:space="preserve"> </w:t>
      </w:r>
      <w:r w:rsidRPr="000159EF">
        <w:t>http://www.gro-scotland.gov.uk/statistics/publications-and-data/populationestimates/</w:t>
      </w:r>
      <w:r>
        <w:rPr>
          <w:b/>
          <w:bCs/>
        </w:rPr>
        <w:t xml:space="preserve"> </w:t>
      </w:r>
      <w:r w:rsidRPr="000159EF">
        <w:t>index.html</w:t>
      </w:r>
    </w:p>
    <w:p w14:paraId="132478EF" w14:textId="77777777" w:rsidR="00D05CC8" w:rsidRDefault="00D05CC8" w:rsidP="00180362">
      <w:pPr>
        <w:numPr>
          <w:ilvl w:val="0"/>
          <w:numId w:val="20"/>
        </w:numPr>
        <w:autoSpaceDE w:val="0"/>
        <w:autoSpaceDN w:val="0"/>
        <w:adjustRightInd w:val="0"/>
        <w:spacing w:after="240"/>
        <w:jc w:val="both"/>
      </w:pPr>
      <w:r w:rsidRPr="002F2025">
        <w:t xml:space="preserve">Jackson LA, Jackson ML, Nelson JC, Neuzil KM, Weiss NS Evidence of bias in estimates of influenza vaccine effectiveness in seniors. </w:t>
      </w:r>
      <w:r w:rsidRPr="002F2025">
        <w:rPr>
          <w:i/>
        </w:rPr>
        <w:t>Int J Epidemiol</w:t>
      </w:r>
      <w:r w:rsidRPr="002F2025">
        <w:t xml:space="preserve"> 2006;</w:t>
      </w:r>
      <w:r>
        <w:t xml:space="preserve"> </w:t>
      </w:r>
      <w:r w:rsidRPr="002F2025">
        <w:rPr>
          <w:b/>
        </w:rPr>
        <w:t>35</w:t>
      </w:r>
      <w:r w:rsidRPr="002F2025">
        <w:t>:</w:t>
      </w:r>
      <w:r>
        <w:t xml:space="preserve"> </w:t>
      </w:r>
      <w:r w:rsidRPr="002F2025">
        <w:t>337-344</w:t>
      </w:r>
    </w:p>
    <w:p w14:paraId="794017A7" w14:textId="77777777" w:rsidR="00D05CC8" w:rsidRDefault="00D05CC8" w:rsidP="00180362">
      <w:pPr>
        <w:numPr>
          <w:ilvl w:val="0"/>
          <w:numId w:val="20"/>
        </w:numPr>
        <w:spacing w:after="240"/>
      </w:pPr>
      <w:r w:rsidRPr="007D20D3">
        <w:rPr>
          <w:lang w:val="de-DE"/>
        </w:rPr>
        <w:t xml:space="preserve">Graham PL, Mengersen K &amp; Morton AP.  </w:t>
      </w:r>
      <w:r w:rsidRPr="007D20D3">
        <w:t xml:space="preserve">Confidence limits for the ratio of two rates based on likelihood scores:  non-iterative method.  </w:t>
      </w:r>
      <w:r w:rsidRPr="007D20D3">
        <w:rPr>
          <w:i/>
        </w:rPr>
        <w:t>Stat Med</w:t>
      </w:r>
      <w:r w:rsidRPr="007D20D3">
        <w:t xml:space="preserve"> 2003; </w:t>
      </w:r>
      <w:r w:rsidRPr="007D20D3">
        <w:rPr>
          <w:b/>
        </w:rPr>
        <w:t>22</w:t>
      </w:r>
      <w:r w:rsidRPr="007D20D3">
        <w:t>: 2071-83</w:t>
      </w:r>
    </w:p>
    <w:p w14:paraId="2AD84FAA" w14:textId="77777777" w:rsidR="00D05CC8" w:rsidRPr="00F43EF4" w:rsidRDefault="00D05CC8" w:rsidP="00F43EF4">
      <w:pPr>
        <w:numPr>
          <w:ilvl w:val="0"/>
          <w:numId w:val="20"/>
        </w:numPr>
        <w:jc w:val="both"/>
      </w:pPr>
      <w:r w:rsidRPr="007D20D3">
        <w:t>Newcombe R. C</w:t>
      </w:r>
      <w:r w:rsidRPr="007D20D3">
        <w:rPr>
          <w:bCs/>
        </w:rPr>
        <w:t>onfidence intervals for proportions and related quantities. (Accessed January 2010</w:t>
      </w:r>
      <w:r>
        <w:rPr>
          <w:bCs/>
        </w:rPr>
        <w:t xml:space="preserve">) </w:t>
      </w:r>
      <w:hyperlink r:id="rId69" w:history="1">
        <w:r w:rsidRPr="00366159">
          <w:rPr>
            <w:rStyle w:val="Hyperlink"/>
            <w:bCs/>
          </w:rPr>
          <w:t>http://www.cardiff.ac.uk/medic/aboutus/departments/primarycareandpublichealth/ourresearch/resources/index.html</w:t>
        </w:r>
      </w:hyperlink>
    </w:p>
    <w:p w14:paraId="4774F91C" w14:textId="77777777" w:rsidR="00D05CC8" w:rsidRDefault="00D05CC8" w:rsidP="00F43EF4">
      <w:pPr>
        <w:ind w:left="360"/>
        <w:jc w:val="both"/>
      </w:pPr>
    </w:p>
    <w:p w14:paraId="6D858488" w14:textId="77777777" w:rsidR="00D05CC8" w:rsidRPr="00F43EF4" w:rsidRDefault="00D05CC8" w:rsidP="00F43EF4">
      <w:pPr>
        <w:numPr>
          <w:ilvl w:val="0"/>
          <w:numId w:val="20"/>
        </w:numPr>
        <w:jc w:val="both"/>
      </w:pPr>
      <w:r w:rsidRPr="00F43EF4">
        <w:lastRenderedPageBreak/>
        <w:t xml:space="preserve">Hardelid P, Fleming DM, McMenamin J, </w:t>
      </w:r>
      <w:hyperlink r:id="rId70" w:history="1">
        <w:r w:rsidRPr="00F43EF4">
          <w:rPr>
            <w:u w:color="1700CB"/>
            <w:lang w:val="en-US" w:eastAsia="en-US"/>
          </w:rPr>
          <w:t>Andrews N</w:t>
        </w:r>
      </w:hyperlink>
      <w:r w:rsidRPr="00F43EF4">
        <w:rPr>
          <w:lang w:val="en-US" w:eastAsia="en-US"/>
        </w:rPr>
        <w:t xml:space="preserve">, </w:t>
      </w:r>
      <w:hyperlink r:id="rId71" w:history="1">
        <w:r w:rsidRPr="00F43EF4">
          <w:rPr>
            <w:color w:val="262626"/>
            <w:u w:color="262626"/>
            <w:lang w:val="en-US" w:eastAsia="en-US"/>
          </w:rPr>
          <w:t>Robertson C</w:t>
        </w:r>
      </w:hyperlink>
      <w:r w:rsidRPr="00F43EF4">
        <w:rPr>
          <w:lang w:val="en-US" w:eastAsia="en-US"/>
        </w:rPr>
        <w:t xml:space="preserve">, </w:t>
      </w:r>
      <w:hyperlink r:id="rId72" w:history="1">
        <w:r w:rsidRPr="00F43EF4">
          <w:rPr>
            <w:color w:val="262626"/>
            <w:u w:color="262626"/>
            <w:lang w:val="en-US" w:eastAsia="en-US"/>
          </w:rPr>
          <w:t>SebastianPillai P</w:t>
        </w:r>
      </w:hyperlink>
      <w:r w:rsidRPr="00F43EF4">
        <w:rPr>
          <w:lang w:val="en-US" w:eastAsia="en-US"/>
        </w:rPr>
        <w:t xml:space="preserve">, </w:t>
      </w:r>
      <w:hyperlink r:id="rId73" w:history="1">
        <w:r w:rsidRPr="00F43EF4">
          <w:rPr>
            <w:color w:val="262626"/>
            <w:u w:color="262626"/>
            <w:lang w:val="en-US" w:eastAsia="en-US"/>
          </w:rPr>
          <w:t>Ellis J</w:t>
        </w:r>
      </w:hyperlink>
      <w:r w:rsidRPr="00F43EF4">
        <w:rPr>
          <w:lang w:val="en-US" w:eastAsia="en-US"/>
        </w:rPr>
        <w:t xml:space="preserve">, </w:t>
      </w:r>
      <w:hyperlink r:id="rId74" w:history="1">
        <w:r w:rsidRPr="00F43EF4">
          <w:rPr>
            <w:color w:val="262626"/>
            <w:u w:color="262626"/>
            <w:lang w:val="en-US" w:eastAsia="en-US"/>
          </w:rPr>
          <w:t>Carman W</w:t>
        </w:r>
      </w:hyperlink>
      <w:r w:rsidRPr="00F43EF4">
        <w:rPr>
          <w:lang w:val="en-US" w:eastAsia="en-US"/>
        </w:rPr>
        <w:t xml:space="preserve">, </w:t>
      </w:r>
      <w:hyperlink r:id="rId75" w:history="1">
        <w:r w:rsidRPr="00F43EF4">
          <w:rPr>
            <w:color w:val="262626"/>
            <w:u w:color="262626"/>
            <w:lang w:val="en-US" w:eastAsia="en-US"/>
          </w:rPr>
          <w:t>Wreghitt T</w:t>
        </w:r>
      </w:hyperlink>
      <w:r w:rsidRPr="00F43EF4">
        <w:rPr>
          <w:lang w:val="en-US" w:eastAsia="en-US"/>
        </w:rPr>
        <w:t xml:space="preserve">, </w:t>
      </w:r>
      <w:hyperlink r:id="rId76" w:history="1">
        <w:r w:rsidRPr="00F43EF4">
          <w:rPr>
            <w:color w:val="262626"/>
            <w:u w:color="262626"/>
            <w:lang w:val="en-US" w:eastAsia="en-US"/>
          </w:rPr>
          <w:t>Watson JM</w:t>
        </w:r>
      </w:hyperlink>
      <w:r w:rsidRPr="00F43EF4">
        <w:rPr>
          <w:lang w:val="en-US" w:eastAsia="en-US"/>
        </w:rPr>
        <w:t xml:space="preserve">, </w:t>
      </w:r>
      <w:hyperlink r:id="rId77" w:history="1">
        <w:r w:rsidRPr="00F43EF4">
          <w:rPr>
            <w:color w:val="262626"/>
            <w:u w:color="262626"/>
            <w:lang w:val="en-US" w:eastAsia="en-US"/>
          </w:rPr>
          <w:t>Pebody RG</w:t>
        </w:r>
      </w:hyperlink>
      <w:r w:rsidRPr="00F43EF4">
        <w:rPr>
          <w:lang w:val="en-US" w:eastAsia="en-US"/>
        </w:rPr>
        <w:t>.</w:t>
      </w:r>
      <w:r w:rsidRPr="00F43EF4">
        <w:t xml:space="preserve">. </w:t>
      </w:r>
      <w:r w:rsidRPr="00F43EF4">
        <w:rPr>
          <w:bCs/>
          <w:lang w:val="en-US"/>
        </w:rPr>
        <w:t>Effectiveness of pandemic and seasonal influenza vaccine in preventing pandemic influenza A(H1N1)2009 infection in England and Scotland 2009-2010</w:t>
      </w:r>
      <w:r>
        <w:rPr>
          <w:bCs/>
          <w:lang w:val="en-US"/>
        </w:rPr>
        <w:t xml:space="preserve">. </w:t>
      </w:r>
      <w:r w:rsidRPr="00F43EF4">
        <w:t>Euro Surveill. 2011; 16: 19763</w:t>
      </w:r>
    </w:p>
    <w:sectPr w:rsidR="00D05CC8" w:rsidRPr="00F43EF4" w:rsidSect="007B3ED8">
      <w:headerReference w:type="default" r:id="rId78"/>
      <w:footerReference w:type="default" r:id="rId79"/>
      <w:pgSz w:w="11906" w:h="16838"/>
      <w:pgMar w:top="1440" w:right="180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BE333" w14:textId="77777777" w:rsidR="00CF0C38" w:rsidRDefault="00CF0C38">
      <w:r>
        <w:separator/>
      </w:r>
    </w:p>
  </w:endnote>
  <w:endnote w:type="continuationSeparator" w:id="0">
    <w:p w14:paraId="0980ACA6" w14:textId="77777777" w:rsidR="00CF0C38" w:rsidRDefault="00CF0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F821" w14:textId="3CBEA790" w:rsidR="005E56C9" w:rsidRDefault="005E56C9">
    <w:pPr>
      <w:pStyle w:val="Footer"/>
    </w:pPr>
    <w:r>
      <w:tab/>
      <w:t xml:space="preserve">- </w:t>
    </w:r>
    <w:r>
      <w:fldChar w:fldCharType="begin"/>
    </w:r>
    <w:r>
      <w:instrText xml:space="preserve"> PAGE </w:instrText>
    </w:r>
    <w:r>
      <w:fldChar w:fldCharType="separate"/>
    </w:r>
    <w:r w:rsidR="001C35AE">
      <w:rPr>
        <w:noProof/>
      </w:rPr>
      <w:t>2</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BC3B2" w14:textId="77777777" w:rsidR="00CF0C38" w:rsidRDefault="00CF0C38">
      <w:r>
        <w:separator/>
      </w:r>
    </w:p>
  </w:footnote>
  <w:footnote w:type="continuationSeparator" w:id="0">
    <w:p w14:paraId="76FEF5F2" w14:textId="77777777" w:rsidR="00CF0C38" w:rsidRDefault="00CF0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33E6C" w14:textId="0DDB984C" w:rsidR="00777743" w:rsidRPr="00987474" w:rsidRDefault="00987474" w:rsidP="00531703">
    <w:pPr>
      <w:pStyle w:val="Header"/>
      <w:jc w:val="right"/>
      <w:rPr>
        <w:lang w:val="en-AU"/>
      </w:rPr>
    </w:pPr>
    <w:r>
      <w:rPr>
        <w:lang w:val="en-AU"/>
      </w:rPr>
      <w:t>V1.1</w:t>
    </w:r>
    <w:r>
      <w:rPr>
        <w:lang w:val="en-AU"/>
      </w:rPr>
      <w:tab/>
    </w:r>
    <w:r>
      <w:rPr>
        <w:lang w:val="en-AU"/>
      </w:rPr>
      <w:tab/>
      <w:t>18.3.2020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BD096BE"/>
    <w:lvl w:ilvl="0">
      <w:numFmt w:val="bullet"/>
      <w:lvlText w:val="*"/>
      <w:lvlJc w:val="left"/>
    </w:lvl>
  </w:abstractNum>
  <w:abstractNum w:abstractNumId="1" w15:restartNumberingAfterBreak="0">
    <w:nsid w:val="02837E62"/>
    <w:multiLevelType w:val="hybridMultilevel"/>
    <w:tmpl w:val="A9A6DB24"/>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6855CD7"/>
    <w:multiLevelType w:val="multilevel"/>
    <w:tmpl w:val="D5ACC146"/>
    <w:lvl w:ilvl="0">
      <w:start w:val="3"/>
      <w:numFmt w:val="decimal"/>
      <w:lvlText w:val="%1"/>
      <w:lvlJc w:val="left"/>
      <w:pPr>
        <w:tabs>
          <w:tab w:val="num" w:pos="360"/>
        </w:tabs>
        <w:ind w:left="360" w:hanging="360"/>
      </w:pPr>
      <w:rPr>
        <w:rFonts w:cs="Times New Roman" w:hint="default"/>
      </w:rPr>
    </w:lvl>
    <w:lvl w:ilvl="1">
      <w:start w:val="9"/>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15:restartNumberingAfterBreak="0">
    <w:nsid w:val="07DC31C9"/>
    <w:multiLevelType w:val="hybridMultilevel"/>
    <w:tmpl w:val="31C4AA46"/>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8C22123"/>
    <w:multiLevelType w:val="hybridMultilevel"/>
    <w:tmpl w:val="541044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C2AD5"/>
    <w:multiLevelType w:val="hybridMultilevel"/>
    <w:tmpl w:val="129E7FCE"/>
    <w:lvl w:ilvl="0" w:tplc="884A12F2">
      <w:start w:val="1"/>
      <w:numFmt w:val="decimal"/>
      <w:lvlText w:val="%1)"/>
      <w:lvlJc w:val="left"/>
      <w:pPr>
        <w:tabs>
          <w:tab w:val="num" w:pos="1080"/>
        </w:tabs>
        <w:ind w:left="1080" w:hanging="72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D33624E"/>
    <w:multiLevelType w:val="hybridMultilevel"/>
    <w:tmpl w:val="0A34DEE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8F320E"/>
    <w:multiLevelType w:val="hybridMultilevel"/>
    <w:tmpl w:val="09FC8662"/>
    <w:lvl w:ilvl="0" w:tplc="6A825492">
      <w:numFmt w:val="bullet"/>
      <w:lvlText w:val="–"/>
      <w:lvlJc w:val="left"/>
      <w:pPr>
        <w:tabs>
          <w:tab w:val="num" w:pos="720"/>
        </w:tabs>
        <w:ind w:left="720" w:hanging="360"/>
      </w:pPr>
      <w:rPr>
        <w:rFonts w:ascii="Arial" w:eastAsia="Times New Roman" w:hAnsi="Arial" w:hint="default"/>
      </w:rPr>
    </w:lvl>
    <w:lvl w:ilvl="1" w:tplc="FFF639EC">
      <w:numFmt w:val="bullet"/>
      <w:lvlText w:val="-"/>
      <w:lvlJc w:val="left"/>
      <w:pPr>
        <w:tabs>
          <w:tab w:val="num" w:pos="1440"/>
        </w:tabs>
        <w:ind w:left="1440" w:hanging="360"/>
      </w:pPr>
      <w:rPr>
        <w:rFonts w:ascii="Arial" w:eastAsia="Times New Roman" w:hAnsi="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36623E"/>
    <w:multiLevelType w:val="hybridMultilevel"/>
    <w:tmpl w:val="716CAB32"/>
    <w:lvl w:ilvl="0" w:tplc="931ACB0E">
      <w:start w:val="1"/>
      <w:numFmt w:val="decimal"/>
      <w:lvlText w:val="%1."/>
      <w:lvlJc w:val="left"/>
      <w:pPr>
        <w:tabs>
          <w:tab w:val="num" w:pos="360"/>
        </w:tabs>
        <w:ind w:left="360" w:hanging="360"/>
      </w:pPr>
      <w:rPr>
        <w:rFonts w:ascii="Times New Roman" w:hAnsi="Times New Roman"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438228F"/>
    <w:multiLevelType w:val="hybridMultilevel"/>
    <w:tmpl w:val="FAD088E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6160DF"/>
    <w:multiLevelType w:val="hybridMultilevel"/>
    <w:tmpl w:val="529206FC"/>
    <w:lvl w:ilvl="0" w:tplc="08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5ED04E9"/>
    <w:multiLevelType w:val="hybridMultilevel"/>
    <w:tmpl w:val="157816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9D3C25"/>
    <w:multiLevelType w:val="hybridMultilevel"/>
    <w:tmpl w:val="C47A2D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3F458F"/>
    <w:multiLevelType w:val="hybridMultilevel"/>
    <w:tmpl w:val="48BE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6385E"/>
    <w:multiLevelType w:val="multilevel"/>
    <w:tmpl w:val="D5ACC146"/>
    <w:lvl w:ilvl="0">
      <w:start w:val="3"/>
      <w:numFmt w:val="decimal"/>
      <w:lvlText w:val="%1"/>
      <w:lvlJc w:val="left"/>
      <w:pPr>
        <w:tabs>
          <w:tab w:val="num" w:pos="360"/>
        </w:tabs>
        <w:ind w:left="360" w:hanging="360"/>
      </w:pPr>
      <w:rPr>
        <w:rFonts w:cs="Times New Roman" w:hint="default"/>
      </w:rPr>
    </w:lvl>
    <w:lvl w:ilvl="1">
      <w:start w:val="9"/>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15:restartNumberingAfterBreak="0">
    <w:nsid w:val="43876298"/>
    <w:multiLevelType w:val="hybridMultilevel"/>
    <w:tmpl w:val="C8587DA6"/>
    <w:lvl w:ilvl="0" w:tplc="CF9E6D24">
      <w:start w:val="1"/>
      <w:numFmt w:val="decimal"/>
      <w:lvlText w:val="%1."/>
      <w:lvlJc w:val="left"/>
      <w:pPr>
        <w:tabs>
          <w:tab w:val="num" w:pos="720"/>
        </w:tabs>
        <w:ind w:left="720" w:hanging="360"/>
      </w:pPr>
      <w:rPr>
        <w:rFonts w:cs="Times New Roman" w:hint="default"/>
        <w:b w:val="0"/>
        <w:i w:val="0"/>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442450B4"/>
    <w:multiLevelType w:val="hybridMultilevel"/>
    <w:tmpl w:val="C7964F4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43905B4"/>
    <w:multiLevelType w:val="hybridMultilevel"/>
    <w:tmpl w:val="D2E6495C"/>
    <w:lvl w:ilvl="0" w:tplc="A2C4E9EC">
      <w:start w:val="1"/>
      <w:numFmt w:val="decimal"/>
      <w:lvlText w:val="%1."/>
      <w:lvlJc w:val="left"/>
      <w:pPr>
        <w:tabs>
          <w:tab w:val="num" w:pos="720"/>
        </w:tabs>
        <w:ind w:left="720" w:hanging="360"/>
      </w:pPr>
      <w:rPr>
        <w:rFonts w:cs="Times New Roman" w:hint="default"/>
        <w:i w:val="0"/>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F0701B5"/>
    <w:multiLevelType w:val="hybridMultilevel"/>
    <w:tmpl w:val="B5AAAF4A"/>
    <w:lvl w:ilvl="0" w:tplc="08090011">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FF8653B"/>
    <w:multiLevelType w:val="multilevel"/>
    <w:tmpl w:val="D5ACC146"/>
    <w:lvl w:ilvl="0">
      <w:start w:val="3"/>
      <w:numFmt w:val="decimal"/>
      <w:lvlText w:val="%1"/>
      <w:lvlJc w:val="left"/>
      <w:pPr>
        <w:tabs>
          <w:tab w:val="num" w:pos="360"/>
        </w:tabs>
        <w:ind w:left="360" w:hanging="360"/>
      </w:pPr>
      <w:rPr>
        <w:rFonts w:cs="Times New Roman" w:hint="default"/>
      </w:rPr>
    </w:lvl>
    <w:lvl w:ilvl="1">
      <w:start w:val="9"/>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0" w15:restartNumberingAfterBreak="0">
    <w:nsid w:val="70FE1081"/>
    <w:multiLevelType w:val="hybridMultilevel"/>
    <w:tmpl w:val="AF1A16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3E4C50"/>
    <w:multiLevelType w:val="hybridMultilevel"/>
    <w:tmpl w:val="A832EF9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EF002D"/>
    <w:multiLevelType w:val="hybridMultilevel"/>
    <w:tmpl w:val="933E24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C01F1D"/>
    <w:multiLevelType w:val="hybridMultilevel"/>
    <w:tmpl w:val="BA108FF4"/>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7B2E66B1"/>
    <w:multiLevelType w:val="hybridMultilevel"/>
    <w:tmpl w:val="DFDCB9A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E4D279F"/>
    <w:multiLevelType w:val="hybridMultilevel"/>
    <w:tmpl w:val="2A4296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3"/>
  </w:num>
  <w:num w:numId="3">
    <w:abstractNumId w:val="20"/>
  </w:num>
  <w:num w:numId="4">
    <w:abstractNumId w:val="11"/>
  </w:num>
  <w:num w:numId="5">
    <w:abstractNumId w:val="10"/>
  </w:num>
  <w:num w:numId="6">
    <w:abstractNumId w:val="7"/>
  </w:num>
  <w:num w:numId="7">
    <w:abstractNumId w:val="18"/>
  </w:num>
  <w:num w:numId="8">
    <w:abstractNumId w:val="12"/>
  </w:num>
  <w:num w:numId="9">
    <w:abstractNumId w:val="4"/>
  </w:num>
  <w:num w:numId="10">
    <w:abstractNumId w:val="6"/>
  </w:num>
  <w:num w:numId="11">
    <w:abstractNumId w:val="1"/>
  </w:num>
  <w:num w:numId="12">
    <w:abstractNumId w:val="17"/>
  </w:num>
  <w:num w:numId="13">
    <w:abstractNumId w:val="9"/>
  </w:num>
  <w:num w:numId="14">
    <w:abstractNumId w:val="24"/>
  </w:num>
  <w:num w:numId="15">
    <w:abstractNumId w:val="21"/>
  </w:num>
  <w:num w:numId="16">
    <w:abstractNumId w:val="0"/>
    <w:lvlOverride w:ilvl="0">
      <w:lvl w:ilvl="0">
        <w:numFmt w:val="bullet"/>
        <w:lvlText w:val="•"/>
        <w:legacy w:legacy="1" w:legacySpace="0" w:legacyIndent="0"/>
        <w:lvlJc w:val="left"/>
        <w:rPr>
          <w:rFonts w:ascii="Arial Narrow" w:hAnsi="Arial Narrow" w:hint="default"/>
          <w:sz w:val="28"/>
        </w:rPr>
      </w:lvl>
    </w:lvlOverride>
  </w:num>
  <w:num w:numId="17">
    <w:abstractNumId w:val="15"/>
  </w:num>
  <w:num w:numId="18">
    <w:abstractNumId w:val="2"/>
  </w:num>
  <w:num w:numId="19">
    <w:abstractNumId w:val="14"/>
  </w:num>
  <w:num w:numId="20">
    <w:abstractNumId w:val="8"/>
  </w:num>
  <w:num w:numId="21">
    <w:abstractNumId w:val="23"/>
  </w:num>
  <w:num w:numId="22">
    <w:abstractNumId w:val="5"/>
  </w:num>
  <w:num w:numId="23">
    <w:abstractNumId w:val="16"/>
  </w:num>
  <w:num w:numId="24">
    <w:abstractNumId w:val="13"/>
  </w:num>
  <w:num w:numId="25">
    <w:abstractNumId w:val="19"/>
  </w:num>
  <w:num w:numId="26">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Simpson">
    <w15:presenceInfo w15:providerId="AD" w15:userId="S::simpsoc3@staff.vuw.ac.nz::f0b373f0-f973-40cd-9c1d-bf2fdd11a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116"/>
    <w:rsid w:val="00002DF7"/>
    <w:rsid w:val="00007E71"/>
    <w:rsid w:val="000121DD"/>
    <w:rsid w:val="000159EF"/>
    <w:rsid w:val="00020594"/>
    <w:rsid w:val="000263E2"/>
    <w:rsid w:val="00030016"/>
    <w:rsid w:val="000355F2"/>
    <w:rsid w:val="00042E74"/>
    <w:rsid w:val="00044C68"/>
    <w:rsid w:val="00052194"/>
    <w:rsid w:val="000566CD"/>
    <w:rsid w:val="0006415C"/>
    <w:rsid w:val="00066A3B"/>
    <w:rsid w:val="000673D5"/>
    <w:rsid w:val="0006777E"/>
    <w:rsid w:val="00067A1D"/>
    <w:rsid w:val="00075A85"/>
    <w:rsid w:val="000809C4"/>
    <w:rsid w:val="00086735"/>
    <w:rsid w:val="00090515"/>
    <w:rsid w:val="000A034B"/>
    <w:rsid w:val="000A4ECE"/>
    <w:rsid w:val="000B1739"/>
    <w:rsid w:val="000C05AD"/>
    <w:rsid w:val="000C42C1"/>
    <w:rsid w:val="000C4640"/>
    <w:rsid w:val="000D4494"/>
    <w:rsid w:val="000D68BB"/>
    <w:rsid w:val="000E17E0"/>
    <w:rsid w:val="000E1C49"/>
    <w:rsid w:val="000E648C"/>
    <w:rsid w:val="000E7F75"/>
    <w:rsid w:val="000F2B71"/>
    <w:rsid w:val="000F40DA"/>
    <w:rsid w:val="00101D3E"/>
    <w:rsid w:val="00101D5F"/>
    <w:rsid w:val="00104F2C"/>
    <w:rsid w:val="00112DD0"/>
    <w:rsid w:val="001228A9"/>
    <w:rsid w:val="00123957"/>
    <w:rsid w:val="00134D02"/>
    <w:rsid w:val="001353D3"/>
    <w:rsid w:val="001354BE"/>
    <w:rsid w:val="00136640"/>
    <w:rsid w:val="00146CFF"/>
    <w:rsid w:val="0016035D"/>
    <w:rsid w:val="00160908"/>
    <w:rsid w:val="0016500D"/>
    <w:rsid w:val="00173427"/>
    <w:rsid w:val="00175A8F"/>
    <w:rsid w:val="001762EF"/>
    <w:rsid w:val="00180362"/>
    <w:rsid w:val="00183EF9"/>
    <w:rsid w:val="00191D68"/>
    <w:rsid w:val="00191F61"/>
    <w:rsid w:val="00193B4A"/>
    <w:rsid w:val="001943C3"/>
    <w:rsid w:val="001A0409"/>
    <w:rsid w:val="001A0B4A"/>
    <w:rsid w:val="001B07A1"/>
    <w:rsid w:val="001B5BF2"/>
    <w:rsid w:val="001B662C"/>
    <w:rsid w:val="001B6A03"/>
    <w:rsid w:val="001B7A72"/>
    <w:rsid w:val="001C09BB"/>
    <w:rsid w:val="001C289D"/>
    <w:rsid w:val="001C35AE"/>
    <w:rsid w:val="001C6330"/>
    <w:rsid w:val="001D727A"/>
    <w:rsid w:val="001E4D3B"/>
    <w:rsid w:val="001F1DCC"/>
    <w:rsid w:val="002101EF"/>
    <w:rsid w:val="002179D6"/>
    <w:rsid w:val="0022455D"/>
    <w:rsid w:val="00226139"/>
    <w:rsid w:val="00235597"/>
    <w:rsid w:val="002409BF"/>
    <w:rsid w:val="002419D2"/>
    <w:rsid w:val="0024221B"/>
    <w:rsid w:val="00245922"/>
    <w:rsid w:val="00255882"/>
    <w:rsid w:val="00274C94"/>
    <w:rsid w:val="00285B18"/>
    <w:rsid w:val="00290FB0"/>
    <w:rsid w:val="002A2F20"/>
    <w:rsid w:val="002A7BF5"/>
    <w:rsid w:val="002C0245"/>
    <w:rsid w:val="002C403D"/>
    <w:rsid w:val="002C55F5"/>
    <w:rsid w:val="002C57FA"/>
    <w:rsid w:val="002D2089"/>
    <w:rsid w:val="002D2685"/>
    <w:rsid w:val="002F2025"/>
    <w:rsid w:val="002F2472"/>
    <w:rsid w:val="002F2EA6"/>
    <w:rsid w:val="00302CA0"/>
    <w:rsid w:val="003044DB"/>
    <w:rsid w:val="00304BC0"/>
    <w:rsid w:val="0030687C"/>
    <w:rsid w:val="00307699"/>
    <w:rsid w:val="003076D5"/>
    <w:rsid w:val="003101CF"/>
    <w:rsid w:val="003113D4"/>
    <w:rsid w:val="00311576"/>
    <w:rsid w:val="003152F9"/>
    <w:rsid w:val="00321ED7"/>
    <w:rsid w:val="00336FCB"/>
    <w:rsid w:val="0034518E"/>
    <w:rsid w:val="003557F4"/>
    <w:rsid w:val="00366159"/>
    <w:rsid w:val="00374990"/>
    <w:rsid w:val="00376660"/>
    <w:rsid w:val="00381F37"/>
    <w:rsid w:val="003821E2"/>
    <w:rsid w:val="0039140B"/>
    <w:rsid w:val="00397BDA"/>
    <w:rsid w:val="003A0825"/>
    <w:rsid w:val="003A42D4"/>
    <w:rsid w:val="003B2A60"/>
    <w:rsid w:val="003B541F"/>
    <w:rsid w:val="003B5476"/>
    <w:rsid w:val="003D238E"/>
    <w:rsid w:val="003D51B0"/>
    <w:rsid w:val="003D7078"/>
    <w:rsid w:val="003F67AE"/>
    <w:rsid w:val="003F6DBB"/>
    <w:rsid w:val="00401B46"/>
    <w:rsid w:val="00402618"/>
    <w:rsid w:val="00422E8B"/>
    <w:rsid w:val="0042314D"/>
    <w:rsid w:val="00441A17"/>
    <w:rsid w:val="00442752"/>
    <w:rsid w:val="00451074"/>
    <w:rsid w:val="00460C53"/>
    <w:rsid w:val="004657B1"/>
    <w:rsid w:val="00476118"/>
    <w:rsid w:val="00486008"/>
    <w:rsid w:val="0049205F"/>
    <w:rsid w:val="004A0DB7"/>
    <w:rsid w:val="004A41A1"/>
    <w:rsid w:val="004E4DA9"/>
    <w:rsid w:val="004F4573"/>
    <w:rsid w:val="004F4662"/>
    <w:rsid w:val="00502FFB"/>
    <w:rsid w:val="00505998"/>
    <w:rsid w:val="00511261"/>
    <w:rsid w:val="00522F1F"/>
    <w:rsid w:val="00527E16"/>
    <w:rsid w:val="00530153"/>
    <w:rsid w:val="00531703"/>
    <w:rsid w:val="00536B19"/>
    <w:rsid w:val="00547A94"/>
    <w:rsid w:val="00555388"/>
    <w:rsid w:val="0057420F"/>
    <w:rsid w:val="00577123"/>
    <w:rsid w:val="005839AF"/>
    <w:rsid w:val="00583AC4"/>
    <w:rsid w:val="00590320"/>
    <w:rsid w:val="00594DC1"/>
    <w:rsid w:val="005B76D9"/>
    <w:rsid w:val="005D21F6"/>
    <w:rsid w:val="005E56C9"/>
    <w:rsid w:val="005F7CD0"/>
    <w:rsid w:val="00600DA5"/>
    <w:rsid w:val="0060242D"/>
    <w:rsid w:val="00607427"/>
    <w:rsid w:val="00620054"/>
    <w:rsid w:val="00633586"/>
    <w:rsid w:val="00635251"/>
    <w:rsid w:val="00641FDE"/>
    <w:rsid w:val="00653ECA"/>
    <w:rsid w:val="00656400"/>
    <w:rsid w:val="00656CB1"/>
    <w:rsid w:val="00661126"/>
    <w:rsid w:val="006673C3"/>
    <w:rsid w:val="00673C4A"/>
    <w:rsid w:val="00674B33"/>
    <w:rsid w:val="00675EA9"/>
    <w:rsid w:val="00690CD1"/>
    <w:rsid w:val="006919A8"/>
    <w:rsid w:val="00697435"/>
    <w:rsid w:val="006A0925"/>
    <w:rsid w:val="006A1C90"/>
    <w:rsid w:val="006A56E0"/>
    <w:rsid w:val="006A6036"/>
    <w:rsid w:val="006B060D"/>
    <w:rsid w:val="006B2EF0"/>
    <w:rsid w:val="006C5B82"/>
    <w:rsid w:val="006D08E9"/>
    <w:rsid w:val="006D73DD"/>
    <w:rsid w:val="006E5A77"/>
    <w:rsid w:val="006E7F73"/>
    <w:rsid w:val="006F7B1E"/>
    <w:rsid w:val="0070013E"/>
    <w:rsid w:val="007111F2"/>
    <w:rsid w:val="007222DE"/>
    <w:rsid w:val="00724FD5"/>
    <w:rsid w:val="00744275"/>
    <w:rsid w:val="00744B3D"/>
    <w:rsid w:val="00751A86"/>
    <w:rsid w:val="007763A5"/>
    <w:rsid w:val="00777743"/>
    <w:rsid w:val="00781DE5"/>
    <w:rsid w:val="00790D4D"/>
    <w:rsid w:val="00792F16"/>
    <w:rsid w:val="00795E89"/>
    <w:rsid w:val="007B3ED8"/>
    <w:rsid w:val="007B6221"/>
    <w:rsid w:val="007C10FE"/>
    <w:rsid w:val="007C50F2"/>
    <w:rsid w:val="007D0BB3"/>
    <w:rsid w:val="007D20D3"/>
    <w:rsid w:val="007D432C"/>
    <w:rsid w:val="007D45B5"/>
    <w:rsid w:val="007D477C"/>
    <w:rsid w:val="007D589C"/>
    <w:rsid w:val="007E18B1"/>
    <w:rsid w:val="007F47EE"/>
    <w:rsid w:val="00800E2C"/>
    <w:rsid w:val="00801B90"/>
    <w:rsid w:val="00803033"/>
    <w:rsid w:val="00804FC1"/>
    <w:rsid w:val="00810720"/>
    <w:rsid w:val="00812EEB"/>
    <w:rsid w:val="0081615F"/>
    <w:rsid w:val="00823FE3"/>
    <w:rsid w:val="00830355"/>
    <w:rsid w:val="00830E86"/>
    <w:rsid w:val="0083513A"/>
    <w:rsid w:val="00835A23"/>
    <w:rsid w:val="008530F3"/>
    <w:rsid w:val="00855580"/>
    <w:rsid w:val="00881384"/>
    <w:rsid w:val="008832DC"/>
    <w:rsid w:val="0088382F"/>
    <w:rsid w:val="00886559"/>
    <w:rsid w:val="008938F1"/>
    <w:rsid w:val="0089490C"/>
    <w:rsid w:val="008A2700"/>
    <w:rsid w:val="008B2764"/>
    <w:rsid w:val="008B30B7"/>
    <w:rsid w:val="008C0C00"/>
    <w:rsid w:val="008C4CD1"/>
    <w:rsid w:val="008D5A93"/>
    <w:rsid w:val="008D60C6"/>
    <w:rsid w:val="008E390B"/>
    <w:rsid w:val="008E4B34"/>
    <w:rsid w:val="008F7916"/>
    <w:rsid w:val="009032DC"/>
    <w:rsid w:val="00906DA9"/>
    <w:rsid w:val="009072C8"/>
    <w:rsid w:val="00917525"/>
    <w:rsid w:val="009213F5"/>
    <w:rsid w:val="0092790E"/>
    <w:rsid w:val="0093099E"/>
    <w:rsid w:val="0093458D"/>
    <w:rsid w:val="0093513D"/>
    <w:rsid w:val="00941CF9"/>
    <w:rsid w:val="00943017"/>
    <w:rsid w:val="00946804"/>
    <w:rsid w:val="009469C6"/>
    <w:rsid w:val="00956066"/>
    <w:rsid w:val="00957CBE"/>
    <w:rsid w:val="009603FB"/>
    <w:rsid w:val="00961F97"/>
    <w:rsid w:val="00975F59"/>
    <w:rsid w:val="00987474"/>
    <w:rsid w:val="009958D9"/>
    <w:rsid w:val="009A7116"/>
    <w:rsid w:val="009B062F"/>
    <w:rsid w:val="009B7195"/>
    <w:rsid w:val="009C161E"/>
    <w:rsid w:val="009C6EE3"/>
    <w:rsid w:val="009C6FD0"/>
    <w:rsid w:val="009E608A"/>
    <w:rsid w:val="009F0814"/>
    <w:rsid w:val="009F26E1"/>
    <w:rsid w:val="009F4060"/>
    <w:rsid w:val="00A01335"/>
    <w:rsid w:val="00A0139B"/>
    <w:rsid w:val="00A037F6"/>
    <w:rsid w:val="00A05393"/>
    <w:rsid w:val="00A07F50"/>
    <w:rsid w:val="00A11A98"/>
    <w:rsid w:val="00A123DC"/>
    <w:rsid w:val="00A17BCC"/>
    <w:rsid w:val="00A209B5"/>
    <w:rsid w:val="00A22A8A"/>
    <w:rsid w:val="00A23CB4"/>
    <w:rsid w:val="00A3121E"/>
    <w:rsid w:val="00A404BA"/>
    <w:rsid w:val="00A423D3"/>
    <w:rsid w:val="00A430ED"/>
    <w:rsid w:val="00A54600"/>
    <w:rsid w:val="00A669C0"/>
    <w:rsid w:val="00A7153E"/>
    <w:rsid w:val="00A72923"/>
    <w:rsid w:val="00A81101"/>
    <w:rsid w:val="00A83A3B"/>
    <w:rsid w:val="00A91F68"/>
    <w:rsid w:val="00A91FE6"/>
    <w:rsid w:val="00A96C40"/>
    <w:rsid w:val="00AA62EC"/>
    <w:rsid w:val="00AB18FE"/>
    <w:rsid w:val="00AB2A42"/>
    <w:rsid w:val="00AC38B2"/>
    <w:rsid w:val="00AD04D1"/>
    <w:rsid w:val="00AD15B5"/>
    <w:rsid w:val="00AD5D5C"/>
    <w:rsid w:val="00AD5F73"/>
    <w:rsid w:val="00AE272F"/>
    <w:rsid w:val="00AE4E9F"/>
    <w:rsid w:val="00AF1963"/>
    <w:rsid w:val="00AF4A15"/>
    <w:rsid w:val="00AF4F03"/>
    <w:rsid w:val="00AF6476"/>
    <w:rsid w:val="00B01AED"/>
    <w:rsid w:val="00B042A4"/>
    <w:rsid w:val="00B04DA2"/>
    <w:rsid w:val="00B13747"/>
    <w:rsid w:val="00B17DC8"/>
    <w:rsid w:val="00B216D4"/>
    <w:rsid w:val="00B31E90"/>
    <w:rsid w:val="00B350D8"/>
    <w:rsid w:val="00B41A4B"/>
    <w:rsid w:val="00B43815"/>
    <w:rsid w:val="00B55126"/>
    <w:rsid w:val="00B556AE"/>
    <w:rsid w:val="00B56CCF"/>
    <w:rsid w:val="00B9323E"/>
    <w:rsid w:val="00B9647E"/>
    <w:rsid w:val="00B968FD"/>
    <w:rsid w:val="00BA603B"/>
    <w:rsid w:val="00BA60E9"/>
    <w:rsid w:val="00BA71DD"/>
    <w:rsid w:val="00BB15DF"/>
    <w:rsid w:val="00BB3988"/>
    <w:rsid w:val="00BD6F7A"/>
    <w:rsid w:val="00BD7B80"/>
    <w:rsid w:val="00BE3BB5"/>
    <w:rsid w:val="00BE6A54"/>
    <w:rsid w:val="00BF12A1"/>
    <w:rsid w:val="00BF1B6D"/>
    <w:rsid w:val="00BF1D5D"/>
    <w:rsid w:val="00C471C7"/>
    <w:rsid w:val="00C67399"/>
    <w:rsid w:val="00C70CBD"/>
    <w:rsid w:val="00C81F3B"/>
    <w:rsid w:val="00C91132"/>
    <w:rsid w:val="00C93BAB"/>
    <w:rsid w:val="00C960A1"/>
    <w:rsid w:val="00CB0442"/>
    <w:rsid w:val="00CC4D42"/>
    <w:rsid w:val="00CC5FFC"/>
    <w:rsid w:val="00CC6069"/>
    <w:rsid w:val="00CD4105"/>
    <w:rsid w:val="00CE0416"/>
    <w:rsid w:val="00CE37DB"/>
    <w:rsid w:val="00CE3FF0"/>
    <w:rsid w:val="00CE4E87"/>
    <w:rsid w:val="00CF0C38"/>
    <w:rsid w:val="00D00AE9"/>
    <w:rsid w:val="00D05CC8"/>
    <w:rsid w:val="00D141C8"/>
    <w:rsid w:val="00D3109B"/>
    <w:rsid w:val="00D32D0F"/>
    <w:rsid w:val="00D40A3A"/>
    <w:rsid w:val="00D50453"/>
    <w:rsid w:val="00D52882"/>
    <w:rsid w:val="00D60D05"/>
    <w:rsid w:val="00D66E50"/>
    <w:rsid w:val="00D75B2C"/>
    <w:rsid w:val="00D855F9"/>
    <w:rsid w:val="00D871E3"/>
    <w:rsid w:val="00DA0F50"/>
    <w:rsid w:val="00DA2526"/>
    <w:rsid w:val="00DC4C88"/>
    <w:rsid w:val="00DC62AA"/>
    <w:rsid w:val="00DC669E"/>
    <w:rsid w:val="00DD10B3"/>
    <w:rsid w:val="00DE38AF"/>
    <w:rsid w:val="00DE74B5"/>
    <w:rsid w:val="00DF3998"/>
    <w:rsid w:val="00DF6DA0"/>
    <w:rsid w:val="00DF73D0"/>
    <w:rsid w:val="00E008C2"/>
    <w:rsid w:val="00E018FE"/>
    <w:rsid w:val="00E024D5"/>
    <w:rsid w:val="00E12451"/>
    <w:rsid w:val="00E14B98"/>
    <w:rsid w:val="00E265E3"/>
    <w:rsid w:val="00E3580C"/>
    <w:rsid w:val="00E4445C"/>
    <w:rsid w:val="00E50C27"/>
    <w:rsid w:val="00E55B5A"/>
    <w:rsid w:val="00E61BA4"/>
    <w:rsid w:val="00E65AFE"/>
    <w:rsid w:val="00E67C6A"/>
    <w:rsid w:val="00E76EE8"/>
    <w:rsid w:val="00E7701B"/>
    <w:rsid w:val="00E9080B"/>
    <w:rsid w:val="00E925D7"/>
    <w:rsid w:val="00E93EA6"/>
    <w:rsid w:val="00E974E7"/>
    <w:rsid w:val="00EB288E"/>
    <w:rsid w:val="00EB469A"/>
    <w:rsid w:val="00EE1DE3"/>
    <w:rsid w:val="00EF4A1D"/>
    <w:rsid w:val="00F01E60"/>
    <w:rsid w:val="00F11C03"/>
    <w:rsid w:val="00F25610"/>
    <w:rsid w:val="00F35973"/>
    <w:rsid w:val="00F4364C"/>
    <w:rsid w:val="00F43EF4"/>
    <w:rsid w:val="00F556D6"/>
    <w:rsid w:val="00F667DD"/>
    <w:rsid w:val="00F74715"/>
    <w:rsid w:val="00F74DA2"/>
    <w:rsid w:val="00F77EBB"/>
    <w:rsid w:val="00F866D3"/>
    <w:rsid w:val="00F94A75"/>
    <w:rsid w:val="00F9583C"/>
    <w:rsid w:val="00F96DB7"/>
    <w:rsid w:val="00F97E82"/>
    <w:rsid w:val="00FA25B0"/>
    <w:rsid w:val="00FA4764"/>
    <w:rsid w:val="00FB0633"/>
    <w:rsid w:val="00FB48F8"/>
    <w:rsid w:val="00FC13C7"/>
    <w:rsid w:val="00FC2BFD"/>
    <w:rsid w:val="00FC50D9"/>
    <w:rsid w:val="00FE64DD"/>
    <w:rsid w:val="00FE6BAA"/>
    <w:rsid w:val="00FE6C37"/>
    <w:rsid w:val="00FF2B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2DCD1F"/>
  <w15:docId w15:val="{9186DE0B-A3F6-124C-A828-BED03A8D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3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56066"/>
    <w:rPr>
      <w:rFonts w:cs="Times New Roman"/>
      <w:color w:val="0000FF"/>
      <w:u w:val="single"/>
    </w:rPr>
  </w:style>
  <w:style w:type="paragraph" w:styleId="Header">
    <w:name w:val="header"/>
    <w:basedOn w:val="Normal"/>
    <w:link w:val="HeaderChar"/>
    <w:uiPriority w:val="99"/>
    <w:rsid w:val="00E018FE"/>
    <w:pPr>
      <w:tabs>
        <w:tab w:val="center" w:pos="4153"/>
        <w:tab w:val="right" w:pos="8306"/>
      </w:tabs>
    </w:pPr>
  </w:style>
  <w:style w:type="character" w:customStyle="1" w:styleId="HeaderChar">
    <w:name w:val="Header Char"/>
    <w:basedOn w:val="DefaultParagraphFont"/>
    <w:link w:val="Header"/>
    <w:uiPriority w:val="99"/>
    <w:semiHidden/>
    <w:rsid w:val="005E389A"/>
    <w:rPr>
      <w:sz w:val="24"/>
      <w:szCs w:val="24"/>
    </w:rPr>
  </w:style>
  <w:style w:type="paragraph" w:styleId="Footer">
    <w:name w:val="footer"/>
    <w:basedOn w:val="Normal"/>
    <w:link w:val="FooterChar"/>
    <w:uiPriority w:val="99"/>
    <w:rsid w:val="00E018FE"/>
    <w:pPr>
      <w:tabs>
        <w:tab w:val="center" w:pos="4153"/>
        <w:tab w:val="right" w:pos="8306"/>
      </w:tabs>
    </w:pPr>
  </w:style>
  <w:style w:type="character" w:customStyle="1" w:styleId="FooterChar">
    <w:name w:val="Footer Char"/>
    <w:basedOn w:val="DefaultParagraphFont"/>
    <w:link w:val="Footer"/>
    <w:uiPriority w:val="99"/>
    <w:semiHidden/>
    <w:rsid w:val="005E389A"/>
    <w:rPr>
      <w:sz w:val="24"/>
      <w:szCs w:val="24"/>
    </w:rPr>
  </w:style>
  <w:style w:type="table" w:styleId="TableGrid">
    <w:name w:val="Table Grid"/>
    <w:basedOn w:val="TableNormal"/>
    <w:uiPriority w:val="99"/>
    <w:rsid w:val="00F96DB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505998"/>
    <w:rPr>
      <w:rFonts w:cs="Times New Roman"/>
      <w:sz w:val="16"/>
      <w:szCs w:val="16"/>
    </w:rPr>
  </w:style>
  <w:style w:type="paragraph" w:styleId="CommentText">
    <w:name w:val="annotation text"/>
    <w:basedOn w:val="Normal"/>
    <w:link w:val="CommentTextChar"/>
    <w:uiPriority w:val="99"/>
    <w:semiHidden/>
    <w:rsid w:val="00505998"/>
    <w:rPr>
      <w:sz w:val="20"/>
      <w:szCs w:val="20"/>
    </w:rPr>
  </w:style>
  <w:style w:type="character" w:customStyle="1" w:styleId="CommentTextChar">
    <w:name w:val="Comment Text Char"/>
    <w:basedOn w:val="DefaultParagraphFont"/>
    <w:link w:val="CommentText"/>
    <w:uiPriority w:val="99"/>
    <w:semiHidden/>
    <w:rsid w:val="005E389A"/>
    <w:rPr>
      <w:sz w:val="20"/>
      <w:szCs w:val="20"/>
    </w:rPr>
  </w:style>
  <w:style w:type="paragraph" w:styleId="CommentSubject">
    <w:name w:val="annotation subject"/>
    <w:basedOn w:val="CommentText"/>
    <w:next w:val="CommentText"/>
    <w:link w:val="CommentSubjectChar"/>
    <w:uiPriority w:val="99"/>
    <w:semiHidden/>
    <w:rsid w:val="00505998"/>
    <w:rPr>
      <w:b/>
      <w:bCs/>
    </w:rPr>
  </w:style>
  <w:style w:type="character" w:customStyle="1" w:styleId="CommentSubjectChar">
    <w:name w:val="Comment Subject Char"/>
    <w:basedOn w:val="CommentTextChar"/>
    <w:link w:val="CommentSubject"/>
    <w:uiPriority w:val="99"/>
    <w:semiHidden/>
    <w:rsid w:val="005E389A"/>
    <w:rPr>
      <w:b/>
      <w:bCs/>
      <w:sz w:val="20"/>
      <w:szCs w:val="20"/>
    </w:rPr>
  </w:style>
  <w:style w:type="paragraph" w:styleId="BalloonText">
    <w:name w:val="Balloon Text"/>
    <w:basedOn w:val="Normal"/>
    <w:link w:val="BalloonTextChar"/>
    <w:uiPriority w:val="99"/>
    <w:semiHidden/>
    <w:rsid w:val="00505998"/>
    <w:rPr>
      <w:rFonts w:ascii="Tahoma" w:hAnsi="Tahoma" w:cs="Tahoma"/>
      <w:sz w:val="16"/>
      <w:szCs w:val="16"/>
    </w:rPr>
  </w:style>
  <w:style w:type="character" w:customStyle="1" w:styleId="BalloonTextChar">
    <w:name w:val="Balloon Text Char"/>
    <w:basedOn w:val="DefaultParagraphFont"/>
    <w:link w:val="BalloonText"/>
    <w:uiPriority w:val="99"/>
    <w:semiHidden/>
    <w:rsid w:val="005E389A"/>
    <w:rPr>
      <w:sz w:val="0"/>
      <w:szCs w:val="0"/>
    </w:rPr>
  </w:style>
  <w:style w:type="paragraph" w:styleId="ListParagraph">
    <w:name w:val="List Paragraph"/>
    <w:basedOn w:val="Normal"/>
    <w:uiPriority w:val="34"/>
    <w:qFormat/>
    <w:rsid w:val="00217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pubmed?term=%22Kerr%20S%22%5BAuthor%5D" TargetMode="External"/><Relationship Id="rId18" Type="http://schemas.openxmlformats.org/officeDocument/2006/relationships/hyperlink" Target="http://www.ncbi.nlm.nih.gov/pubmed?term=%22Carman%20W%22%5BAuthor%5D" TargetMode="External"/><Relationship Id="rId26" Type="http://schemas.openxmlformats.org/officeDocument/2006/relationships/hyperlink" Target="http://www.ncbi.nlm.nih.gov/pubmed?term=%22Butler%20EN%22%5BAuthor%5D" TargetMode="External"/><Relationship Id="rId39" Type="http://schemas.openxmlformats.org/officeDocument/2006/relationships/hyperlink" Target="http://www.ncbi.nlm.nih.gov/pubmed?term=%22Hottes%20TS%22%5BAuthor%5D" TargetMode="External"/><Relationship Id="rId21" Type="http://schemas.openxmlformats.org/officeDocument/2006/relationships/hyperlink" Target="http://www.ncbi.nlm.nih.gov/pubmed?term=%22Woolhouse%20ME%22%5BAuthor%5D" TargetMode="External"/><Relationship Id="rId34" Type="http://schemas.openxmlformats.org/officeDocument/2006/relationships/hyperlink" Target="http://www.ncbi.nlm.nih.gov/pubmed?term=%22Tumpey%20TM%22%5BAuthor%5D" TargetMode="External"/><Relationship Id="rId42" Type="http://schemas.openxmlformats.org/officeDocument/2006/relationships/hyperlink" Target="http://www.ncbi.nlm.nih.gov/pubmed?term=%22Kwindt%20TL%22%5BAuthor%5D" TargetMode="External"/><Relationship Id="rId47" Type="http://schemas.openxmlformats.org/officeDocument/2006/relationships/hyperlink" Target="http://www.ncbi.nlm.nih.gov/pubmed?term=%22Bastien%20N%22%5BAuthor%5D" TargetMode="External"/><Relationship Id="rId50" Type="http://schemas.openxmlformats.org/officeDocument/2006/relationships/hyperlink" Target="http://www.ncbi.nlm.nih.gov/pubmed?term=%22Valenciano%20M%22%5BAuthor%5D" TargetMode="External"/><Relationship Id="rId55" Type="http://schemas.openxmlformats.org/officeDocument/2006/relationships/hyperlink" Target="http://www.ncbi.nlm.nih.gov/pubmed?term=%22Rizzo%20C%22%5BAuthor%5D" TargetMode="External"/><Relationship Id="rId63" Type="http://schemas.openxmlformats.org/officeDocument/2006/relationships/hyperlink" Target="http://www.ncbi.nlm.nih.gov/pubmed?term=%22Guiomar%20R%22%5BAuthor%5D" TargetMode="External"/><Relationship Id="rId68" Type="http://schemas.openxmlformats.org/officeDocument/2006/relationships/hyperlink" Target="http://www.ncbi.nlm.nih.gov/pubmed?term=%22Moren%20A%22%5BAuthor%5D" TargetMode="External"/><Relationship Id="rId76" Type="http://schemas.openxmlformats.org/officeDocument/2006/relationships/hyperlink" Target="http://www.ncbi.nlm.nih.gov/pubmed?term=%22Watson%20JM%22%5BAuthor%5D" TargetMode="External"/><Relationship Id="rId7" Type="http://schemas.openxmlformats.org/officeDocument/2006/relationships/endnotes" Target="endnotes.xml"/><Relationship Id="rId71" Type="http://schemas.openxmlformats.org/officeDocument/2006/relationships/hyperlink" Target="http://www.ncbi.nlm.nih.gov/pubmed?term=%22Robertson%20C%22%5BAuthor%5D" TargetMode="External"/><Relationship Id="rId2" Type="http://schemas.openxmlformats.org/officeDocument/2006/relationships/numbering" Target="numbering.xml"/><Relationship Id="rId16" Type="http://schemas.openxmlformats.org/officeDocument/2006/relationships/hyperlink" Target="http://www.ncbi.nlm.nih.gov/pubmed?term=%22Bronsvoort%20M%22%5BAuthor%5D" TargetMode="External"/><Relationship Id="rId29" Type="http://schemas.openxmlformats.org/officeDocument/2006/relationships/hyperlink" Target="http://www.ncbi.nlm.nih.gov/pubmed?term=%22Dong%20L%22%5BAuthor%5D" TargetMode="External"/><Relationship Id="rId11" Type="http://schemas.openxmlformats.org/officeDocument/2006/relationships/hyperlink" Target="http://www.ncbi.nlm.nih.gov/pubmed?term=%22McGilchrist%20M%22%5BAuthor%5D" TargetMode="External"/><Relationship Id="rId24" Type="http://schemas.openxmlformats.org/officeDocument/2006/relationships/hyperlink" Target="http://www.ncbi.nlm.nih.gov/pubmed?term=%22Lu%20X%22%5BAuthor%5D" TargetMode="External"/><Relationship Id="rId32" Type="http://schemas.openxmlformats.org/officeDocument/2006/relationships/hyperlink" Target="http://www.ncbi.nlm.nih.gov/pubmed?term=%22Brammer%20TL%22%5BAuthor%5D" TargetMode="External"/><Relationship Id="rId37" Type="http://schemas.openxmlformats.org/officeDocument/2006/relationships/hyperlink" Target="http://www.ncbi.nlm.nih.gov/pubmed?term=%22Janjua%20NZ%22%5BAuthor%5D" TargetMode="External"/><Relationship Id="rId40" Type="http://schemas.openxmlformats.org/officeDocument/2006/relationships/hyperlink" Target="http://www.ncbi.nlm.nih.gov/pubmed?term=%22Dickinson%20JA%22%5BAuthor%5D" TargetMode="External"/><Relationship Id="rId45" Type="http://schemas.openxmlformats.org/officeDocument/2006/relationships/hyperlink" Target="http://www.ncbi.nlm.nih.gov/pubmed?term=%22Fonseca%20K%22%5BAuthor%5D" TargetMode="External"/><Relationship Id="rId53" Type="http://schemas.openxmlformats.org/officeDocument/2006/relationships/hyperlink" Target="http://www.ncbi.nlm.nih.gov/pubmed?term=%22Oroszi%20B%22%5BAuthor%5D" TargetMode="External"/><Relationship Id="rId58" Type="http://schemas.openxmlformats.org/officeDocument/2006/relationships/hyperlink" Target="http://www.ncbi.nlm.nih.gov/pubmed?term=%22Larrauri%20C%C3%A1mara%20A%22%5BAuthor%5D" TargetMode="External"/><Relationship Id="rId66" Type="http://schemas.openxmlformats.org/officeDocument/2006/relationships/hyperlink" Target="http://www.ncbi.nlm.nih.gov/pubmed?term=%22Ciancio%20BC%22%5BAuthor%5D" TargetMode="External"/><Relationship Id="rId74" Type="http://schemas.openxmlformats.org/officeDocument/2006/relationships/hyperlink" Target="http://www.ncbi.nlm.nih.gov/pubmed?term=%22Carman%20W%22%5BAuthor%5D"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www.ncbi.nlm.nih.gov/pubmed?term=%22O'Donnell%20J%22%5BAuthor%5D" TargetMode="External"/><Relationship Id="rId82" Type="http://schemas.openxmlformats.org/officeDocument/2006/relationships/theme" Target="theme/theme1.xml"/><Relationship Id="rId10" Type="http://schemas.openxmlformats.org/officeDocument/2006/relationships/hyperlink" Target="http://www.ncbi.nlm.nih.gov/pubmed?term=%22Handel%20I%22%5BAuthor%5D" TargetMode="External"/><Relationship Id="rId19" Type="http://schemas.openxmlformats.org/officeDocument/2006/relationships/hyperlink" Target="http://www.ncbi.nlm.nih.gov/pubmed?term=%22McMenamin%20J%22%5BAuthor%5D" TargetMode="External"/><Relationship Id="rId31" Type="http://schemas.openxmlformats.org/officeDocument/2006/relationships/hyperlink" Target="http://www.ncbi.nlm.nih.gov/pubmed?term=%22Gargiullo%20PM%22%5BAuthor%5D" TargetMode="External"/><Relationship Id="rId44" Type="http://schemas.openxmlformats.org/officeDocument/2006/relationships/hyperlink" Target="http://www.ncbi.nlm.nih.gov/pubmed?term=%22Charest%20H%22%5BAuthor%5D" TargetMode="External"/><Relationship Id="rId52" Type="http://schemas.openxmlformats.org/officeDocument/2006/relationships/hyperlink" Target="http://www.ncbi.nlm.nih.gov/pubmed?term=%22Cohen%20JM%22%5BAuthor%5D" TargetMode="External"/><Relationship Id="rId60" Type="http://schemas.openxmlformats.org/officeDocument/2006/relationships/hyperlink" Target="http://www.ncbi.nlm.nih.gov/pubmed?term=%22Horvath%20JK%22%5BAuthor%5D" TargetMode="External"/><Relationship Id="rId65" Type="http://schemas.openxmlformats.org/officeDocument/2006/relationships/hyperlink" Target="http://www.ncbi.nlm.nih.gov/pubmed?term=%22Savulescu%20C%22%5BAuthor%5D" TargetMode="External"/><Relationship Id="rId73" Type="http://schemas.openxmlformats.org/officeDocument/2006/relationships/hyperlink" Target="http://www.ncbi.nlm.nih.gov/pubmed?term=%22Ellis%20J%22%5BAuthor%5D" TargetMode="External"/><Relationship Id="rId78" Type="http://schemas.openxmlformats.org/officeDocument/2006/relationships/header" Target="header1.xml"/><Relationship Id="rId8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ncbi.nlm.nih.gov/pubmed?term=%22Robertson%20C%22%5BAuthor%5D" TargetMode="External"/><Relationship Id="rId14" Type="http://schemas.openxmlformats.org/officeDocument/2006/relationships/hyperlink" Target="http://www.ncbi.nlm.nih.gov/pubmed?term=%22Chase-Topping%20ME%22%5BAuthor%5D" TargetMode="External"/><Relationship Id="rId22" Type="http://schemas.openxmlformats.org/officeDocument/2006/relationships/hyperlink" Target="http://www.ncbi.nlm.nih.gov/pubmed?term=%22Hancock%20K%22%5BAuthor%5D" TargetMode="External"/><Relationship Id="rId27" Type="http://schemas.openxmlformats.org/officeDocument/2006/relationships/hyperlink" Target="http://www.ncbi.nlm.nih.gov/pubmed?term=%22Sun%20H%22%5BAuthor%5D" TargetMode="External"/><Relationship Id="rId30" Type="http://schemas.openxmlformats.org/officeDocument/2006/relationships/hyperlink" Target="http://www.ncbi.nlm.nih.gov/pubmed?term=%22DeVos%20JR%22%5BAuthor%5D" TargetMode="External"/><Relationship Id="rId35" Type="http://schemas.openxmlformats.org/officeDocument/2006/relationships/hyperlink" Target="http://www.ncbi.nlm.nih.gov/pubmed?term=%22Katz%20JM%22%5BAuthor%5D" TargetMode="External"/><Relationship Id="rId43" Type="http://schemas.openxmlformats.org/officeDocument/2006/relationships/hyperlink" Target="http://www.ncbi.nlm.nih.gov/pubmed?term=%22Tang%20P%22%5BAuthor%5D" TargetMode="External"/><Relationship Id="rId48" Type="http://schemas.openxmlformats.org/officeDocument/2006/relationships/hyperlink" Target="http://www.ncbi.nlm.nih.gov/pubmed?term=%22Li%20Y%22%5BAuthor%5D" TargetMode="External"/><Relationship Id="rId56" Type="http://schemas.openxmlformats.org/officeDocument/2006/relationships/hyperlink" Target="http://www.ncbi.nlm.nih.gov/pubmed?term=%22Nunes%20B%22%5BAuthor%5D" TargetMode="External"/><Relationship Id="rId64" Type="http://schemas.openxmlformats.org/officeDocument/2006/relationships/hyperlink" Target="http://www.ncbi.nlm.nih.gov/pubmed?term=%22Lupulescu%20E%22%5BAuthor%5D" TargetMode="External"/><Relationship Id="rId69" Type="http://schemas.openxmlformats.org/officeDocument/2006/relationships/hyperlink" Target="http://www.cardiff.ac.uk/medic/aboutus/departments/primarycareandpublichealth/ourresearch/resources/index.html" TargetMode="External"/><Relationship Id="rId77" Type="http://schemas.openxmlformats.org/officeDocument/2006/relationships/hyperlink" Target="http://www.ncbi.nlm.nih.gov/pubmed?term=%22Pebody%20RG%22%5BAuthor%5D" TargetMode="External"/><Relationship Id="rId8" Type="http://schemas.openxmlformats.org/officeDocument/2006/relationships/hyperlink" Target="http://www.ncbi.nlm.nih.gov/pubmed?term=%22Simmonds%20P%22%5BAuthor%5D" TargetMode="External"/><Relationship Id="rId51" Type="http://schemas.openxmlformats.org/officeDocument/2006/relationships/hyperlink" Target="http://www.ncbi.nlm.nih.gov/pubmed?term=%22Kissling%20E%22%5BAuthor%5D" TargetMode="External"/><Relationship Id="rId72" Type="http://schemas.openxmlformats.org/officeDocument/2006/relationships/hyperlink" Target="http://www.ncbi.nlm.nih.gov/pubmed?term=%22SebastianPillai%20P%22%5BAuthor%5D"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ncbi.nlm.nih.gov/pubmed?term=%22Singh%20BK%22%5BAuthor%5D" TargetMode="External"/><Relationship Id="rId17" Type="http://schemas.openxmlformats.org/officeDocument/2006/relationships/hyperlink" Target="http://www.ncbi.nlm.nih.gov/pubmed?term=%22Porteous%20DJ%22%5BAuthor%5D" TargetMode="External"/><Relationship Id="rId25" Type="http://schemas.openxmlformats.org/officeDocument/2006/relationships/hyperlink" Target="http://www.ncbi.nlm.nih.gov/pubmed?term=%22Zhong%20W%22%5BAuthor%5D" TargetMode="External"/><Relationship Id="rId33" Type="http://schemas.openxmlformats.org/officeDocument/2006/relationships/hyperlink" Target="http://www.ncbi.nlm.nih.gov/pubmed?term=%22Cox%20NJ%22%5BAuthor%5D" TargetMode="External"/><Relationship Id="rId38" Type="http://schemas.openxmlformats.org/officeDocument/2006/relationships/hyperlink" Target="http://www.ncbi.nlm.nih.gov/pubmed?term=%22De%20Serres%20G%22%5BAuthor%5D" TargetMode="External"/><Relationship Id="rId46" Type="http://schemas.openxmlformats.org/officeDocument/2006/relationships/hyperlink" Target="http://www.ncbi.nlm.nih.gov/pubmed?term=%22Gubbay%20JB%22%5BAuthor%5D" TargetMode="External"/><Relationship Id="rId59" Type="http://schemas.openxmlformats.org/officeDocument/2006/relationships/hyperlink" Target="http://www.ncbi.nlm.nih.gov/pubmed?term=%22Mosnier%20A%22%5BAuthor%5D" TargetMode="External"/><Relationship Id="rId67" Type="http://schemas.openxmlformats.org/officeDocument/2006/relationships/hyperlink" Target="http://www.ncbi.nlm.nih.gov/pubmed?term=%22Kramarz%20P%22%5BAuthor%5D" TargetMode="External"/><Relationship Id="rId20" Type="http://schemas.openxmlformats.org/officeDocument/2006/relationships/hyperlink" Target="http://www.ncbi.nlm.nih.gov/pubmed?term=%22Leigh-Brown%20A%22%5BAuthor%5D" TargetMode="External"/><Relationship Id="rId41" Type="http://schemas.openxmlformats.org/officeDocument/2006/relationships/hyperlink" Target="http://www.ncbi.nlm.nih.gov/pubmed?term=%22Crowcroft%20N%22%5BAuthor%5D" TargetMode="External"/><Relationship Id="rId54" Type="http://schemas.openxmlformats.org/officeDocument/2006/relationships/hyperlink" Target="http://www.ncbi.nlm.nih.gov/pubmed?term=%22Barret%20AS%22%5BAuthor%5D" TargetMode="External"/><Relationship Id="rId62" Type="http://schemas.openxmlformats.org/officeDocument/2006/relationships/hyperlink" Target="http://www.ncbi.nlm.nih.gov/pubmed?term=%22Bella%20A%22%5BAuthor%5D" TargetMode="External"/><Relationship Id="rId70" Type="http://schemas.openxmlformats.org/officeDocument/2006/relationships/hyperlink" Target="http://www.ncbi.nlm.nih.gov/pubmed?term=%22Andrews%20N%22%5BAuthor%5D" TargetMode="External"/><Relationship Id="rId75" Type="http://schemas.openxmlformats.org/officeDocument/2006/relationships/hyperlink" Target="http://www.ncbi.nlm.nih.gov/pubmed?term=%22Wreghitt%20T%22%5BAuthor%5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ncbi.nlm.nih.gov/pubmed?term=%22Sinka%20K%22%5BAuthor%5D" TargetMode="External"/><Relationship Id="rId23" Type="http://schemas.openxmlformats.org/officeDocument/2006/relationships/hyperlink" Target="http://www.ncbi.nlm.nih.gov/pubmed?term=%22Veguilla%20V%22%5BAuthor%5D" TargetMode="External"/><Relationship Id="rId28" Type="http://schemas.openxmlformats.org/officeDocument/2006/relationships/hyperlink" Target="http://www.ncbi.nlm.nih.gov/pubmed?term=%22Liu%20F%22%5BAuthor%5D" TargetMode="External"/><Relationship Id="rId36" Type="http://schemas.openxmlformats.org/officeDocument/2006/relationships/hyperlink" Target="http://www.ncbi.nlm.nih.gov/pubmed?term=%22Skowronski%20DM%22%5BAuthor%5D" TargetMode="External"/><Relationship Id="rId49" Type="http://schemas.openxmlformats.org/officeDocument/2006/relationships/hyperlink" Target="http://www.ncbi.nlm.nih.gov/pubmed?term=%22Petric%20M%22%5BAuthor%5D" TargetMode="External"/><Relationship Id="rId57" Type="http://schemas.openxmlformats.org/officeDocument/2006/relationships/hyperlink" Target="http://www.ncbi.nlm.nih.gov/pubmed?term=%22Pitigoi%20D%22%5BAuthor%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4AA2F-81B2-4769-BC27-F6EC7C503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3805</Words>
  <Characters>21692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Design: Primary Research - a retrospective observational study</vt:lpstr>
    </vt:vector>
  </TitlesOfParts>
  <Company>College of Life Sciences &amp; Medicine</Company>
  <LinksUpToDate>false</LinksUpToDate>
  <CharactersWithSpaces>25447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Design: Primary Research - a retrospective observational study</dc:title>
  <dc:subject/>
  <dc:creator>Colin Simpson</dc:creator>
  <cp:keywords/>
  <dc:description/>
  <cp:lastModifiedBy>Laura Hayes</cp:lastModifiedBy>
  <cp:revision>2</cp:revision>
  <cp:lastPrinted>2011-08-28T14:27:00Z</cp:lastPrinted>
  <dcterms:created xsi:type="dcterms:W3CDTF">2020-06-30T13:19:00Z</dcterms:created>
  <dcterms:modified xsi:type="dcterms:W3CDTF">2020-06-30T13:19:00Z</dcterms:modified>
</cp:coreProperties>
</file>